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D1ABB" w14:textId="77777777" w:rsidR="00941CE1" w:rsidRPr="00217F0F" w:rsidRDefault="00801463">
      <w:pPr>
        <w:pStyle w:val="Heading1"/>
        <w:rPr>
          <w:szCs w:val="24"/>
        </w:rPr>
      </w:pPr>
      <w:r w:rsidRPr="00217F0F">
        <w:rPr>
          <w:szCs w:val="24"/>
        </w:rPr>
        <w:t>Abstract</w:t>
      </w:r>
    </w:p>
    <w:p w14:paraId="30573766" w14:textId="77777777" w:rsidR="00941CE1" w:rsidRPr="00217F0F" w:rsidRDefault="00941CE1">
      <w:pPr>
        <w:rPr>
          <w:szCs w:val="24"/>
        </w:rPr>
      </w:pPr>
    </w:p>
    <w:p w14:paraId="1CF51820" w14:textId="77777777" w:rsidR="00941CE1" w:rsidRPr="00217F0F" w:rsidRDefault="00801463">
      <w:pPr>
        <w:rPr>
          <w:szCs w:val="24"/>
        </w:rPr>
      </w:pPr>
      <w:r w:rsidRPr="00217F0F">
        <w:rPr>
          <w:rStyle w:val="Strong"/>
          <w:szCs w:val="24"/>
        </w:rPr>
        <w:t>Background &amp; Aims:</w:t>
      </w:r>
      <w:r w:rsidRPr="00217F0F">
        <w:rPr>
          <w:szCs w:val="24"/>
        </w:rPr>
        <w:t xml:space="preserve"> The incidence of locally acquired hepatitis E increased in recent years across Europe. There are only </w:t>
      </w:r>
      <w:ins w:id="1" w:author="Alexandru Istrate" w:date="2019-09-26T18:18:00Z">
        <w:r w:rsidR="00E11825">
          <w:rPr>
            <w:szCs w:val="24"/>
          </w:rPr>
          <w:t xml:space="preserve">a </w:t>
        </w:r>
      </w:ins>
      <w:r w:rsidRPr="00217F0F">
        <w:rPr>
          <w:szCs w:val="24"/>
        </w:rPr>
        <w:t xml:space="preserve">few data on hepatitis E in Romania. The purpose of our research was to describe and compare hepatitis E and hepatitis A in adult patients. </w:t>
      </w:r>
    </w:p>
    <w:p w14:paraId="01AB55D3" w14:textId="77777777" w:rsidR="00941CE1" w:rsidRPr="00217F0F" w:rsidRDefault="00801463">
      <w:pPr>
        <w:rPr>
          <w:szCs w:val="24"/>
        </w:rPr>
      </w:pPr>
      <w:r w:rsidRPr="00217F0F">
        <w:rPr>
          <w:rStyle w:val="Strong"/>
          <w:szCs w:val="24"/>
        </w:rPr>
        <w:t>Methods:</w:t>
      </w:r>
      <w:r w:rsidRPr="00217F0F">
        <w:rPr>
          <w:szCs w:val="24"/>
        </w:rPr>
        <w:t xml:space="preserve"> We included all consecutive adult patients with hepatitis E (48) and hepatitis A (152) admitted in the Teaching Hospital of Infectious Diseases, Cluj-Napoca, Romania between January 2017 and August 2019.</w:t>
      </w:r>
    </w:p>
    <w:p w14:paraId="25083D18" w14:textId="77777777" w:rsidR="00941CE1" w:rsidRPr="00217F0F" w:rsidRDefault="00801463">
      <w:pPr>
        <w:rPr>
          <w:szCs w:val="24"/>
        </w:rPr>
      </w:pPr>
      <w:r w:rsidRPr="00217F0F">
        <w:rPr>
          <w:rStyle w:val="Strong"/>
          <w:szCs w:val="24"/>
        </w:rPr>
        <w:t>Results:</w:t>
      </w:r>
      <w:r w:rsidRPr="00217F0F">
        <w:rPr>
          <w:szCs w:val="24"/>
        </w:rPr>
        <w:t xml:space="preserve"> Hepatitis E incidence increased in 2018-2019 compared to 2017. The average age in hepatitis E patients was 50.6, while </w:t>
      </w:r>
      <w:bookmarkStart w:id="2" w:name="_GoBack"/>
      <w:bookmarkEnd w:id="2"/>
      <w:commentRangeStart w:id="3"/>
      <w:r w:rsidRPr="00806161">
        <w:rPr>
          <w:strike/>
          <w:szCs w:val="24"/>
          <w:rPrChange w:id="4" w:author="Alexandru Istrate" w:date="2019-09-26T18:40:00Z">
            <w:rPr>
              <w:szCs w:val="24"/>
            </w:rPr>
          </w:rPrChange>
        </w:rPr>
        <w:t xml:space="preserve">the maximum incidence of hepatitis A in Romania was found in children. </w:t>
      </w:r>
      <w:commentRangeEnd w:id="3"/>
      <w:r w:rsidR="00806161">
        <w:rPr>
          <w:rStyle w:val="CommentReference"/>
        </w:rPr>
        <w:commentReference w:id="3"/>
      </w:r>
      <w:del w:id="5" w:author="Alexandru Istrate" w:date="2019-09-26T18:18:00Z">
        <w:r w:rsidRPr="00217F0F" w:rsidDel="00E11825">
          <w:rPr>
            <w:szCs w:val="24"/>
          </w:rPr>
          <w:delText xml:space="preserve">Two </w:delText>
        </w:r>
      </w:del>
      <w:ins w:id="6" w:author="Alexandru Istrate" w:date="2019-09-26T18:18:00Z">
        <w:r w:rsidR="00E11825" w:rsidRPr="00217F0F">
          <w:rPr>
            <w:szCs w:val="24"/>
          </w:rPr>
          <w:t>Two</w:t>
        </w:r>
        <w:r w:rsidR="00E11825">
          <w:rPr>
            <w:szCs w:val="24"/>
          </w:rPr>
          <w:t>-</w:t>
        </w:r>
      </w:ins>
      <w:r w:rsidRPr="00217F0F">
        <w:rPr>
          <w:szCs w:val="24"/>
        </w:rPr>
        <w:t xml:space="preserve">thirds of </w:t>
      </w:r>
      <w:ins w:id="7" w:author="Alexandru Istrate" w:date="2019-09-26T18:18:00Z">
        <w:r w:rsidR="00E11825">
          <w:rPr>
            <w:szCs w:val="24"/>
          </w:rPr>
          <w:t xml:space="preserve">the </w:t>
        </w:r>
      </w:ins>
      <w:r w:rsidRPr="00217F0F">
        <w:rPr>
          <w:szCs w:val="24"/>
        </w:rPr>
        <w:t xml:space="preserve">patients in both groups were men. Compared to hepatitis A, patients with hepatitis E presented a milder course of disease with significantly less modified AST and ALT, bilirubin, prothrombin index and INR levels. We found a higher prevalence of comorbidities in hepatitis E patients adjusted for age </w:t>
      </w:r>
      <w:del w:id="8" w:author="Alexandru Istrate" w:date="2019-09-26T18:41:00Z">
        <w:r w:rsidRPr="00217F0F" w:rsidDel="00806161">
          <w:rPr>
            <w:szCs w:val="24"/>
          </w:rPr>
          <w:delText xml:space="preserve">and </w:delText>
        </w:r>
      </w:del>
      <w:ins w:id="9" w:author="Alexandru Istrate" w:date="2019-09-26T18:41:00Z">
        <w:r w:rsidR="00806161">
          <w:rPr>
            <w:szCs w:val="24"/>
          </w:rPr>
          <w:t>&amp;</w:t>
        </w:r>
        <w:r w:rsidR="00806161" w:rsidRPr="00217F0F">
          <w:rPr>
            <w:szCs w:val="24"/>
          </w:rPr>
          <w:t xml:space="preserve"> </w:t>
        </w:r>
      </w:ins>
      <w:r w:rsidRPr="00217F0F">
        <w:rPr>
          <w:szCs w:val="24"/>
        </w:rPr>
        <w:t xml:space="preserve">gender. Severe forms were found in 5 (3.3%) </w:t>
      </w:r>
      <w:del w:id="10" w:author="Alexandru Istrate" w:date="2019-09-26T18:41:00Z">
        <w:r w:rsidRPr="00217F0F" w:rsidDel="00806161">
          <w:rPr>
            <w:szCs w:val="24"/>
          </w:rPr>
          <w:delText xml:space="preserve">HA </w:delText>
        </w:r>
      </w:del>
      <w:ins w:id="11" w:author="Alexandru Istrate" w:date="2019-09-26T18:41:00Z">
        <w:r w:rsidR="00806161">
          <w:rPr>
            <w:szCs w:val="24"/>
          </w:rPr>
          <w:t>hepatitis A</w:t>
        </w:r>
        <w:r w:rsidR="00806161" w:rsidRPr="00217F0F">
          <w:rPr>
            <w:szCs w:val="24"/>
          </w:rPr>
          <w:t xml:space="preserve"> </w:t>
        </w:r>
      </w:ins>
      <w:r w:rsidRPr="00217F0F">
        <w:rPr>
          <w:szCs w:val="24"/>
        </w:rPr>
        <w:t>patients compared to 12 (25%) of hepatitis E patients, of which 3 died. Acute-on-chronic hepatitis E and immunosuppression were found in 6 and 5 patients, respectively.</w:t>
      </w:r>
    </w:p>
    <w:p w14:paraId="481C9976" w14:textId="77777777" w:rsidR="00941CE1" w:rsidRPr="00217F0F" w:rsidRDefault="00801463">
      <w:pPr>
        <w:rPr>
          <w:strike/>
          <w:szCs w:val="24"/>
        </w:rPr>
      </w:pPr>
      <w:r w:rsidRPr="00217F0F">
        <w:rPr>
          <w:rStyle w:val="Strong"/>
          <w:szCs w:val="24"/>
        </w:rPr>
        <w:t xml:space="preserve">Conclusions: </w:t>
      </w:r>
      <w:r w:rsidRPr="00217F0F">
        <w:rPr>
          <w:szCs w:val="24"/>
        </w:rPr>
        <w:t>Our study shows that hepatitis E</w:t>
      </w:r>
      <w:ins w:id="12" w:author="Alexandru Istrate" w:date="2019-09-26T18:42:00Z">
        <w:r w:rsidR="00806161">
          <w:rPr>
            <w:szCs w:val="24"/>
          </w:rPr>
          <w:t xml:space="preserve"> incidence</w:t>
        </w:r>
      </w:ins>
      <w:r w:rsidRPr="00217F0F">
        <w:rPr>
          <w:szCs w:val="24"/>
        </w:rPr>
        <w:t xml:space="preserve"> is increasing, being usually self-limited and milder compared to hepatitis A. Ribavirin treatment seems to be beneficial in patients with preexisting conditions.</w:t>
      </w:r>
    </w:p>
    <w:p w14:paraId="0C382940" w14:textId="77777777" w:rsidR="00941CE1" w:rsidRPr="00217F0F" w:rsidRDefault="00801463">
      <w:pPr>
        <w:pStyle w:val="Heading1"/>
        <w:rPr>
          <w:szCs w:val="24"/>
        </w:rPr>
      </w:pPr>
      <w:r w:rsidRPr="00217F0F">
        <w:rPr>
          <w:szCs w:val="24"/>
        </w:rPr>
        <w:t>Keywords</w:t>
      </w:r>
    </w:p>
    <w:p w14:paraId="61932682" w14:textId="77777777" w:rsidR="00941CE1" w:rsidRPr="00217F0F" w:rsidRDefault="00801463">
      <w:pPr>
        <w:rPr>
          <w:szCs w:val="24"/>
        </w:rPr>
      </w:pPr>
      <w:r w:rsidRPr="00217F0F">
        <w:rPr>
          <w:szCs w:val="24"/>
        </w:rPr>
        <w:t>hepatitis e, hepatitis a, ribavirin</w:t>
      </w:r>
    </w:p>
    <w:p w14:paraId="65393426" w14:textId="77777777" w:rsidR="00941CE1" w:rsidRPr="00217F0F" w:rsidRDefault="00801463">
      <w:pPr>
        <w:pStyle w:val="Heading1"/>
        <w:rPr>
          <w:szCs w:val="24"/>
        </w:rPr>
      </w:pPr>
      <w:r w:rsidRPr="00217F0F">
        <w:rPr>
          <w:szCs w:val="24"/>
        </w:rPr>
        <w:t>Background &amp; Aims</w:t>
      </w:r>
    </w:p>
    <w:p w14:paraId="5E92775C" w14:textId="77777777" w:rsidR="00941CE1" w:rsidRPr="00217F0F" w:rsidDel="00806161" w:rsidRDefault="00801463">
      <w:pPr>
        <w:rPr>
          <w:del w:id="13" w:author="Alexandru Istrate" w:date="2019-09-26T18:45:00Z"/>
          <w:szCs w:val="24"/>
        </w:rPr>
      </w:pPr>
      <w:r w:rsidRPr="00217F0F">
        <w:rPr>
          <w:szCs w:val="24"/>
        </w:rPr>
        <w:t xml:space="preserve">Hepatitis E is an anthropozoonosis with typically mild evolution caused by the Hepatitis E virus (HEV), the </w:t>
      </w:r>
      <w:r w:rsidRPr="00217F0F">
        <w:rPr>
          <w:i/>
          <w:iCs/>
          <w:szCs w:val="24"/>
        </w:rPr>
        <w:t xml:space="preserve">Hepeviridae </w:t>
      </w:r>
      <w:r w:rsidRPr="00217F0F">
        <w:rPr>
          <w:szCs w:val="24"/>
        </w:rPr>
        <w:t xml:space="preserve">family, whose members infect humans and other mammals </w:t>
      </w:r>
      <w:r w:rsidRPr="00217F0F">
        <w:rPr>
          <w:szCs w:val="24"/>
        </w:rPr>
        <w:fldChar w:fldCharType="begin"/>
      </w:r>
      <w:r w:rsidR="00217F0F">
        <w:rPr>
          <w:szCs w:val="24"/>
        </w:rPr>
        <w:instrText xml:space="preserve"> ADDIN ZOTERO_ITEM CSL_CITATION {"citationID":"7Mo81A6E","properties":{"formattedCitation":"[1, 2]","plainCitation":"[1, 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sidRPr="00217F0F">
        <w:rPr>
          <w:szCs w:val="24"/>
        </w:rPr>
        <w:fldChar w:fldCharType="separate"/>
      </w:r>
      <w:r w:rsidR="00217F0F" w:rsidRPr="00217F0F">
        <w:t>[1, 2]</w:t>
      </w:r>
      <w:r w:rsidRPr="00217F0F">
        <w:rPr>
          <w:szCs w:val="24"/>
        </w:rPr>
        <w:fldChar w:fldCharType="end"/>
      </w:r>
      <w:r w:rsidRPr="00217F0F">
        <w:rPr>
          <w:szCs w:val="24"/>
        </w:rPr>
        <w:t>. Genotypes 3 and 4 are the most common in Europe,</w:t>
      </w:r>
      <w:ins w:id="14" w:author="Alexandru Istrate" w:date="2019-09-26T18:43:00Z">
        <w:r w:rsidR="00806161">
          <w:rPr>
            <w:szCs w:val="24"/>
          </w:rPr>
          <w:t xml:space="preserve"> where</w:t>
        </w:r>
      </w:ins>
      <w:r w:rsidRPr="00217F0F">
        <w:rPr>
          <w:szCs w:val="24"/>
        </w:rPr>
        <w:t xml:space="preserve"> the reservoir of infection is represented by asymptomatic but highly infectious pigs and wild boars (</w:t>
      </w:r>
      <w:del w:id="15" w:author="Alexandru Istrate" w:date="2019-09-26T18:43:00Z">
        <w:r w:rsidRPr="00217F0F" w:rsidDel="00806161">
          <w:rPr>
            <w:szCs w:val="24"/>
          </w:rPr>
          <w:delText xml:space="preserve">the </w:delText>
        </w:r>
      </w:del>
      <w:ins w:id="16" w:author="Alexandru Istrate" w:date="2019-09-26T18:43:00Z">
        <w:r w:rsidR="00806161">
          <w:rPr>
            <w:szCs w:val="24"/>
          </w:rPr>
          <w:t>with</w:t>
        </w:r>
        <w:r w:rsidR="00806161" w:rsidRPr="00217F0F">
          <w:rPr>
            <w:szCs w:val="24"/>
          </w:rPr>
          <w:t xml:space="preserve"> </w:t>
        </w:r>
      </w:ins>
      <w:r w:rsidRPr="00217F0F">
        <w:rPr>
          <w:szCs w:val="24"/>
        </w:rPr>
        <w:t xml:space="preserve">reproductive rate up to 8) </w:t>
      </w:r>
      <w:r w:rsidRPr="00217F0F">
        <w:rPr>
          <w:szCs w:val="24"/>
        </w:rPr>
        <w:fldChar w:fldCharType="begin"/>
      </w:r>
      <w:r w:rsidRPr="00217F0F">
        <w:rPr>
          <w:szCs w:val="24"/>
        </w:rPr>
        <w:instrText xml:space="preserve"> ADDIN ZOTERO_ITEM CSL_CITATION {"citationID":"DujKD5Ax","properties":{"formattedCitation":"[3\\uc0\\u8211{}6]","plainCitation":"[3–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R."}],"issued":{"date-parts":[["2016",9]]}}},{"id":31,"uris":["http://zotero.org/users/5985486/items/VFAWIK7I"],"uri":["http://zotero.org/users/5985486/items/VFAWIK7I"],"itemData":{"id":31,"type":"article-journal","title":"Estimation of hepatitis E virus transmission among pigs due to contact-exposure","container-title":"Veterinary Research","page":"40","volume":"39","issue":"5","source":"DOI.org (Crossref)","abstract":"Locally acquired hepatitis E in humans from industrialized countries has been repeatedly suggested to originate from pigs. Pigs may serve as a reservoir of hepatitis E virus (HEV) for humans when a typical infected pig causes on average more than one newly infected pig, a property that is expressed by the basic reproduction ratio R0. In this study, R0 for HEV transmission among pigs was estimated from chains of one-to-one transmission experiments in two blocks of ﬁve chains each. Per chain, susceptible ﬁrst-generation contact pigs were contact-exposed to intravenously inoculated pigs, subsequently susceptible second-generation contact pigs were contact-exposed to infected ﬁrst-generation contact pigs, and lastly, susceptible third-generation contact pigs were contact-exposed to infected second-generation contact pigs. Thus, in the second and third link of the chain, HEV-transmission due to contact with a contact-infected pig was observed. Transmission of HEV was monitored by reverse transcriptase polymerase chain reaction (RT-PCR) on individual faecal samples taken every two/three days. For susceptible pigs, the average period between exposure to an infectious pig and HEV excretion was six days (standard deviation: 4). The length of HEV-excretion (i.e. infectious period) was estimated at 49 days (95% conﬁdence interval (CI): 17–141) for block 1 and 13 days (95% CI: 11–17) for block 2. The R0 for contact-exposure was estimated to be 8.8 (95% CI: 4–19), showing the potential of HEV to cause epidemics in populations of pigs.","DOI":"10.1051/vetres:2008017","ISSN":"0928-4249, 1297-9716","journalAbbreviation":"Vet. Res.","language":"en","author":[{"family":"Bouwknegt","given":"Martijn"},{"family":"Frankena","given":"Klaas"},{"family":"Rutjes","given":"Saskia A."},{"family":"Wellenberg","given":"Gerard J."},{"family":"Roda Husman","given":"Ana Maria","non-dropping-particle":"de"},{"family":"Poel","given":"Wim H.M.","non-dropping-particle":"van der"},{"family":"Jong","given":"Mart C.M.","non-dropping-particle":"de"}],"issued":{"date-parts":[["2008",9]]}}},{"id":37,"uris":["http://zotero.org/users/5985486/items/JZTTP2SH"],"uri":["http://zotero.org/users/5985486/items/JZTTP2SH"],"itemData":{"id":37,"type":"article-journal","title":"EASL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38,"uris":["http://zotero.org/users/5985486/items/DS83SJ42"],"uri":["http://zotero.org/users/5985486/items/DS83SJ42"],"itemData":{"id":38,"type":"article-journal","title":"Sources of Hepatitis E Virus Genotype 3 in the Netherlands","container-title":"Emerging Infectious Diseases","page":"381-387","volume":"15","issue":"3","source":"DOI.org (Crossref)","DOI":"10.3201/eid1503.071472","ISSN":"1080-6040, 1080-6059","journalAbbreviation":"Emerg. Infect. Dis.","language":"en","author":[{"family":"Rutjes","given":"Saskia A."},{"family":"Lodder","given":"Willemijn J."},{"family":"Lodder-Verschoor","given":"Froukje"},{"family":"Berg","given":"Harold H.J.L.","non-dropping-particle":"van den"},{"family":"Vennema","given":"Harry"},{"family":"Duizer","given":"Erwin"},{"family":"Koopmans","given":"Marion"},{"family":"Husman","given":"Ana Maria de Roda"}],"issued":{"date-parts":[["2009",3]]}}}],"schema":"https://github.com/citation-style-language/schema/raw/master/csl-citation.json"} </w:instrText>
      </w:r>
      <w:r w:rsidRPr="00217F0F">
        <w:rPr>
          <w:szCs w:val="24"/>
        </w:rPr>
        <w:fldChar w:fldCharType="separate"/>
      </w:r>
      <w:r w:rsidR="00217F0F" w:rsidRPr="00217F0F">
        <w:rPr>
          <w:szCs w:val="24"/>
        </w:rPr>
        <w:t>[3–6]</w:t>
      </w:r>
      <w:r w:rsidRPr="00217F0F">
        <w:rPr>
          <w:szCs w:val="24"/>
        </w:rPr>
        <w:fldChar w:fldCharType="end"/>
      </w:r>
      <w:r w:rsidRPr="00217F0F">
        <w:rPr>
          <w:szCs w:val="24"/>
        </w:rPr>
        <w:t xml:space="preserve">. Transmission occurs through consumption of contaminated and undercooked pork </w:t>
      </w:r>
      <w:del w:id="17" w:author="Alexandru Istrate" w:date="2019-09-26T18:44:00Z">
        <w:r w:rsidRPr="00217F0F" w:rsidDel="00806161">
          <w:rPr>
            <w:szCs w:val="24"/>
          </w:rPr>
          <w:delText xml:space="preserve">and </w:delText>
        </w:r>
      </w:del>
      <w:ins w:id="18" w:author="Alexandru Istrate" w:date="2019-09-26T18:44:00Z">
        <w:r w:rsidR="00806161">
          <w:rPr>
            <w:szCs w:val="24"/>
          </w:rPr>
          <w:t>or</w:t>
        </w:r>
        <w:r w:rsidR="00806161" w:rsidRPr="00217F0F">
          <w:rPr>
            <w:szCs w:val="24"/>
          </w:rPr>
          <w:t xml:space="preserve"> </w:t>
        </w:r>
      </w:ins>
      <w:r w:rsidRPr="00217F0F">
        <w:rPr>
          <w:szCs w:val="24"/>
        </w:rPr>
        <w:t xml:space="preserve">other meat products </w:t>
      </w:r>
      <w:r w:rsidRPr="00217F0F">
        <w:rPr>
          <w:szCs w:val="24"/>
        </w:rPr>
        <w:fldChar w:fldCharType="begin"/>
      </w:r>
      <w:r w:rsidR="00217F0F">
        <w:rPr>
          <w:szCs w:val="24"/>
        </w:rPr>
        <w:instrText xml:space="preserve"> ADDIN ZOTERO_ITEM CSL_CITATION {"citationID":"u99c252L","properties":{"formattedCitation":"[7, 8]","plainCitation":"[7, 8]","noteIndex":0},"citationItems":[{"id":20,"uris":["http://zotero.org/users/5985486/items/W35V6F9H"],"uri":["http://zotero.org/users/5985486/items/W35V6F9H"],"itemData":{"id":20,"type":"article-journal","title":"Case-control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sidRPr="00217F0F">
        <w:rPr>
          <w:szCs w:val="24"/>
        </w:rPr>
        <w:fldChar w:fldCharType="separate"/>
      </w:r>
      <w:r w:rsidR="00217F0F" w:rsidRPr="00217F0F">
        <w:t>[7, 8]</w:t>
      </w:r>
      <w:r w:rsidRPr="00217F0F">
        <w:rPr>
          <w:szCs w:val="24"/>
        </w:rPr>
        <w:fldChar w:fldCharType="end"/>
      </w:r>
      <w:r w:rsidRPr="00217F0F">
        <w:rPr>
          <w:szCs w:val="24"/>
        </w:rPr>
        <w:t xml:space="preserve"> but other transmission routes have </w:t>
      </w:r>
      <w:ins w:id="19" w:author="Alexandru Istrate" w:date="2019-09-26T18:44:00Z">
        <w:r w:rsidR="00806161">
          <w:rPr>
            <w:szCs w:val="24"/>
          </w:rPr>
          <w:t xml:space="preserve">also </w:t>
        </w:r>
      </w:ins>
      <w:r w:rsidRPr="00217F0F">
        <w:rPr>
          <w:szCs w:val="24"/>
        </w:rPr>
        <w:t xml:space="preserve">been demonstrated (shellfish </w:t>
      </w:r>
      <w:r w:rsidRPr="00217F0F">
        <w:rPr>
          <w:szCs w:val="24"/>
        </w:rPr>
        <w:fldChar w:fldCharType="begin"/>
      </w:r>
      <w:r w:rsidRPr="00217F0F">
        <w:rPr>
          <w:szCs w:val="24"/>
        </w:rPr>
        <w:instrText xml:space="preserve"> ADDIN ZOTERO_ITEM CSL_CITATION {"citationID":"XLr1uxjX","properties":{"formattedCitation":"[9]","plainCitation":"[9]","noteIndex":0},"citationItems":[{"id":29,"uris":["http://zotero.org/users/5985486/items/MXQGZIN7"],"uri":["http://zotero.org/users/5985486/items/MXQGZIN7"],"itemData":{"id":29,"type":"article-journal","title":"Hepatitis E Outbreak on Cruise Ship","container-title":"Emerging Infectious Diseases","page":"1738-1744","volume":"15","issue":"11","source":"DOI.org (Crossref)","DOI":"10.3201/eid1511.091094","ISSN":"1080-6040, 1080-6059","journalAbbreviation":"Emerg. Infect. Dis.","language":"en","author":[{"family":"Said","given":"Bengü"},{"family":"Ijaz","given":"Samreen"},{"family":"Kafatos","given":"George"},{"family":"Booth","given":"Linda"},{"family":"Thomas","given":"H. Lucy"},{"family":"Walsh","given":"Amanda"},{"family":"Ramsay","given":"Mary"},{"family":"Morgan","given":"Dilys"},{"literal":"on behalf of the Hepatitis E Incident Investigation Team"}],"issued":{"date-parts":[["2009",11]]}}}],"schema":"https://github.com/citation-style-language/schema/raw/master/csl-citation.json"} </w:instrText>
      </w:r>
      <w:r w:rsidRPr="00217F0F">
        <w:rPr>
          <w:szCs w:val="24"/>
        </w:rPr>
        <w:fldChar w:fldCharType="separate"/>
      </w:r>
      <w:r w:rsidR="00217F0F" w:rsidRPr="00217F0F">
        <w:t>[9]</w:t>
      </w:r>
      <w:r w:rsidRPr="00217F0F">
        <w:rPr>
          <w:szCs w:val="24"/>
        </w:rPr>
        <w:fldChar w:fldCharType="end"/>
      </w:r>
      <w:r w:rsidRPr="00217F0F">
        <w:rPr>
          <w:szCs w:val="24"/>
        </w:rPr>
        <w:t xml:space="preserve">, blood transfusions </w:t>
      </w:r>
      <w:r w:rsidRPr="00217F0F">
        <w:rPr>
          <w:szCs w:val="24"/>
        </w:rPr>
        <w:fldChar w:fldCharType="begin"/>
      </w:r>
      <w:r w:rsidR="00217F0F">
        <w:rPr>
          <w:szCs w:val="24"/>
        </w:rPr>
        <w:instrText xml:space="preserve"> ADDIN ZOTERO_ITEM CSL_CITATION {"citationID":"RkkZOEFz","properties":{"formattedCitation":"[10, 11]","plainCitation":"[10, 11]","noteIndex":0},"citationItems":[{"id":27,"uris":["http://zotero.org/users/5985486/items/L4N4H4Q7"],"uri":["http://zotero.org/users/5985486/items/L4N4H4Q7"],"itemData":{"id":27,"type":"article-journal","title":"Transfusion-transmitted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sidRPr="00217F0F">
        <w:rPr>
          <w:szCs w:val="24"/>
        </w:rPr>
        <w:fldChar w:fldCharType="separate"/>
      </w:r>
      <w:r w:rsidR="00217F0F" w:rsidRPr="00217F0F">
        <w:t>[10, 11]</w:t>
      </w:r>
      <w:r w:rsidRPr="00217F0F">
        <w:rPr>
          <w:szCs w:val="24"/>
        </w:rPr>
        <w:fldChar w:fldCharType="end"/>
      </w:r>
      <w:r w:rsidRPr="00217F0F">
        <w:rPr>
          <w:szCs w:val="24"/>
        </w:rPr>
        <w:t xml:space="preserve">, contact with contaminated water or infected animals </w:t>
      </w:r>
      <w:r w:rsidRPr="00217F0F">
        <w:rPr>
          <w:szCs w:val="24"/>
        </w:rPr>
        <w:fldChar w:fldCharType="begin"/>
      </w:r>
      <w:r w:rsidRPr="00217F0F">
        <w:rPr>
          <w:szCs w:val="24"/>
        </w:rPr>
        <w:instrText xml:space="preserve"> ADDIN ZOTERO_ITEM CSL_CITATION {"citationID":"4oXhJWxR","properties":{"formattedCitation":"[12]","plainCitation":"[12]","noteIndex":0},"citationItems":[{"id":26,"uris":["http://zotero.org/users/5985486/items/89H2U3B2"],"uri":["http://zotero.org/users/5985486/items/89H2U3B2"],"itemData":{"id":26,"type":"article-journal","title":"Short Report: Occupational Exposure to Hepatitis E Virus (HEV) in Swine Workers","page":"4","source":"Zotero","abstract":"The aim of this work was to study the prevalence of hepatitis E virus (HEV) and the risk factors for the acquisition of the virus in a population in contact with swine and unexposed to swine. A total of 198 individuals, 97 unexposed (49%) and 101 exposed (51%) to swine, were tested for the presence of HEV infection. The prevalence of anti-HEV IgG in the exposed group was 18.8% versus 4.1% in the unexposed to swine group. People exposed to swine were observed to be 5.4 times (P ס 0.03) at risk of having anti-HEV IgG. Ten (52.6%) of the IgG-positive individuals showed two concomitant risk factors: untreated water consumption and exposure to swine. These data support that HEV infection should be treated as a vocational illness in swine workers. Therefore, systematic application of hygiene measures in this collective is highly recommended to avoid the exposition to this virus.","language":"en","author":[{"family":"Galiana","given":"Carolina"},{"family":"Fernández-Barredo","given":"Salceda"},{"family":"García","given":"Angel"},{"family":"Gómez","given":"Marıa Teresa"},{"family":"Pérez-Gracia","given":"Maria Teresa"}]}}],"schema":"https://github.com/citation-style-language/schema/raw/master/csl-citation.json"} </w:instrText>
      </w:r>
      <w:r w:rsidRPr="00217F0F">
        <w:rPr>
          <w:szCs w:val="24"/>
        </w:rPr>
        <w:fldChar w:fldCharType="separate"/>
      </w:r>
      <w:r w:rsidR="00217F0F" w:rsidRPr="00217F0F">
        <w:t>[12]</w:t>
      </w:r>
      <w:r w:rsidRPr="00217F0F">
        <w:rPr>
          <w:szCs w:val="24"/>
        </w:rPr>
        <w:fldChar w:fldCharType="end"/>
      </w:r>
      <w:r w:rsidRPr="00217F0F">
        <w:rPr>
          <w:szCs w:val="24"/>
        </w:rPr>
        <w:t xml:space="preserve">). Vegetable products are </w:t>
      </w:r>
      <w:del w:id="20" w:author="Alexandru Istrate" w:date="2019-09-26T18:45:00Z">
        <w:r w:rsidRPr="00217F0F" w:rsidDel="00806161">
          <w:rPr>
            <w:szCs w:val="24"/>
          </w:rPr>
          <w:delText xml:space="preserve">very </w:delText>
        </w:r>
      </w:del>
      <w:r w:rsidRPr="00217F0F">
        <w:rPr>
          <w:szCs w:val="24"/>
        </w:rPr>
        <w:t xml:space="preserve">rarely associated with HEV in Europe, probably due to tight regulation of pig manure use in farming </w:t>
      </w:r>
      <w:r w:rsidRPr="00217F0F">
        <w:rPr>
          <w:szCs w:val="24"/>
        </w:rPr>
        <w:fldChar w:fldCharType="begin"/>
      </w:r>
      <w:r w:rsidR="00217F0F">
        <w:rPr>
          <w:szCs w:val="24"/>
        </w:rPr>
        <w:instrText xml:space="preserve"> ADDIN ZOTERO_ITEM CSL_CITATION {"citationID":"WyfHTMUV","properties":{"formattedCitation":"[7, 13]","plainCitation":"[7, 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sidRPr="00217F0F">
        <w:rPr>
          <w:szCs w:val="24"/>
        </w:rPr>
        <w:fldChar w:fldCharType="separate"/>
      </w:r>
      <w:r w:rsidR="00217F0F" w:rsidRPr="00217F0F">
        <w:t>[7, 13]</w:t>
      </w:r>
      <w:r w:rsidRPr="00217F0F">
        <w:rPr>
          <w:szCs w:val="24"/>
        </w:rPr>
        <w:fldChar w:fldCharType="end"/>
      </w:r>
      <w:r w:rsidRPr="00217F0F">
        <w:rPr>
          <w:szCs w:val="24"/>
        </w:rPr>
        <w:t>.</w:t>
      </w:r>
    </w:p>
    <w:p w14:paraId="33F9F14B" w14:textId="77777777" w:rsidR="00941CE1" w:rsidRPr="00217F0F" w:rsidRDefault="00806161">
      <w:pPr>
        <w:rPr>
          <w:szCs w:val="24"/>
        </w:rPr>
      </w:pPr>
      <w:ins w:id="21" w:author="Alexandru Istrate" w:date="2019-09-26T18:45:00Z">
        <w:r>
          <w:rPr>
            <w:szCs w:val="24"/>
          </w:rPr>
          <w:t xml:space="preserve"> </w:t>
        </w:r>
      </w:ins>
      <w:r w:rsidR="00801463" w:rsidRPr="00217F0F">
        <w:rPr>
          <w:szCs w:val="24"/>
        </w:rPr>
        <w:t xml:space="preserve">These genotypes may </w:t>
      </w:r>
      <w:del w:id="22" w:author="Alexandru Istrate" w:date="2019-09-26T18:19:00Z">
        <w:r w:rsidR="00801463" w:rsidRPr="00217F0F" w:rsidDel="00E11825">
          <w:rPr>
            <w:szCs w:val="24"/>
          </w:rPr>
          <w:delText>cause acute and</w:delText>
        </w:r>
      </w:del>
      <w:ins w:id="23" w:author="Alexandru Istrate" w:date="2019-09-26T18:19:00Z">
        <w:r w:rsidR="00E11825">
          <w:rPr>
            <w:szCs w:val="24"/>
          </w:rPr>
          <w:t>lead to</w:t>
        </w:r>
      </w:ins>
      <w:r w:rsidR="00801463" w:rsidRPr="00217F0F">
        <w:rPr>
          <w:szCs w:val="24"/>
        </w:rPr>
        <w:t xml:space="preserve"> chronic disease in immunocompromised patients </w:t>
      </w:r>
      <w:r w:rsidR="00801463" w:rsidRPr="00217F0F">
        <w:rPr>
          <w:szCs w:val="24"/>
        </w:rPr>
        <w:fldChar w:fldCharType="begin"/>
      </w:r>
      <w:r w:rsidR="00217F0F">
        <w:rPr>
          <w:szCs w:val="24"/>
        </w:rPr>
        <w:instrText xml:space="preserve"> ADDIN ZOTERO_ITEM CSL_CITATION {"citationID":"AN1LRKyY","properties":{"formattedCitation":"[5, 14]","plainCitation":"[5, 14]","noteIndex":0},"citationItems":[{"id":37,"uris":["http://zotero.org/users/5985486/items/JZTTP2SH"],"uri":["http://zotero.org/users/5985486/items/JZTTP2SH"],"itemData":{"id":37,"type":"article-journal","title":"EASL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sidR="00801463" w:rsidRPr="00217F0F">
        <w:rPr>
          <w:szCs w:val="24"/>
        </w:rPr>
        <w:fldChar w:fldCharType="separate"/>
      </w:r>
      <w:r w:rsidR="00217F0F" w:rsidRPr="00217F0F">
        <w:t>[5, 14]</w:t>
      </w:r>
      <w:r w:rsidR="00801463" w:rsidRPr="00217F0F">
        <w:rPr>
          <w:szCs w:val="24"/>
        </w:rPr>
        <w:fldChar w:fldCharType="end"/>
      </w:r>
      <w:r w:rsidR="00801463" w:rsidRPr="00217F0F">
        <w:rPr>
          <w:szCs w:val="24"/>
        </w:rPr>
        <w:t xml:space="preserve">. </w:t>
      </w:r>
      <w:del w:id="24" w:author="Alexandru Istrate" w:date="2019-09-26T18:18:00Z">
        <w:r w:rsidR="00801463" w:rsidRPr="00217F0F" w:rsidDel="00E11825">
          <w:rPr>
            <w:szCs w:val="24"/>
          </w:rPr>
          <w:delText>yet</w:delText>
        </w:r>
      </w:del>
      <w:ins w:id="25" w:author="Alexandru Istrate" w:date="2019-09-26T18:18:00Z">
        <w:r w:rsidR="00E11825">
          <w:rPr>
            <w:szCs w:val="24"/>
          </w:rPr>
          <w:t>Y</w:t>
        </w:r>
        <w:r w:rsidR="00E11825" w:rsidRPr="00217F0F">
          <w:rPr>
            <w:szCs w:val="24"/>
          </w:rPr>
          <w:t>et</w:t>
        </w:r>
      </w:ins>
      <w:r w:rsidR="00801463" w:rsidRPr="00217F0F">
        <w:rPr>
          <w:szCs w:val="24"/>
        </w:rPr>
        <w:t xml:space="preserve">, the majority of individuals are asymptomatic </w:t>
      </w:r>
      <w:r w:rsidR="00801463" w:rsidRPr="00217F0F">
        <w:rPr>
          <w:szCs w:val="24"/>
        </w:rPr>
        <w:fldChar w:fldCharType="begin"/>
      </w:r>
      <w:r w:rsidR="00801463" w:rsidRPr="00217F0F">
        <w:rPr>
          <w:szCs w:val="24"/>
        </w:rPr>
        <w:instrText xml:space="preserve"> ADDIN ZOTERO_ITEM CSL_CITATION {"citationID":"iQ1Zk2IP","properties":{"formattedCitation":"[15]","plainCitation":"[15]","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sidR="00801463" w:rsidRPr="00217F0F">
        <w:rPr>
          <w:szCs w:val="24"/>
        </w:rPr>
        <w:fldChar w:fldCharType="separate"/>
      </w:r>
      <w:r w:rsidR="00217F0F" w:rsidRPr="00217F0F">
        <w:t>[15]</w:t>
      </w:r>
      <w:r w:rsidR="00801463" w:rsidRPr="00217F0F">
        <w:rPr>
          <w:szCs w:val="24"/>
        </w:rPr>
        <w:fldChar w:fldCharType="end"/>
      </w:r>
      <w:r w:rsidR="00801463" w:rsidRPr="00217F0F">
        <w:rPr>
          <w:szCs w:val="24"/>
        </w:rPr>
        <w:t xml:space="preserve">. </w:t>
      </w:r>
    </w:p>
    <w:p w14:paraId="16AAA12A" w14:textId="77777777" w:rsidR="00941CE1" w:rsidRPr="00217F0F" w:rsidRDefault="00801463">
      <w:pPr>
        <w:rPr>
          <w:szCs w:val="24"/>
        </w:rPr>
      </w:pPr>
      <w:r w:rsidRPr="00217F0F">
        <w:rPr>
          <w:szCs w:val="24"/>
        </w:rPr>
        <w:t>Genotypes 1 and 2 of HEV are obligate human pathogens</w:t>
      </w:r>
      <w:del w:id="26" w:author="Alexandru Istrate" w:date="2019-09-26T18:45:00Z">
        <w:r w:rsidRPr="00217F0F" w:rsidDel="00806161">
          <w:rPr>
            <w:szCs w:val="24"/>
          </w:rPr>
          <w:delText xml:space="preserve">, </w:delText>
        </w:r>
      </w:del>
      <w:ins w:id="27" w:author="Alexandru Istrate" w:date="2019-09-26T18:45:00Z">
        <w:r w:rsidR="00806161">
          <w:rPr>
            <w:szCs w:val="24"/>
          </w:rPr>
          <w:t xml:space="preserve"> that</w:t>
        </w:r>
      </w:ins>
      <w:ins w:id="28" w:author="Alexandru Istrate" w:date="2019-09-26T18:46:00Z">
        <w:r w:rsidR="00806161">
          <w:rPr>
            <w:szCs w:val="24"/>
          </w:rPr>
          <w:t xml:space="preserve"> only</w:t>
        </w:r>
      </w:ins>
      <w:ins w:id="29" w:author="Alexandru Istrate" w:date="2019-09-26T18:45:00Z">
        <w:r w:rsidR="00806161" w:rsidRPr="00217F0F">
          <w:rPr>
            <w:szCs w:val="24"/>
          </w:rPr>
          <w:t xml:space="preserve"> </w:t>
        </w:r>
      </w:ins>
      <w:r w:rsidRPr="00217F0F">
        <w:rPr>
          <w:szCs w:val="24"/>
        </w:rPr>
        <w:t xml:space="preserve">cause acute disease and are more common in developing countries: Asia (genotype 1), Africa (genotype 2) and Central America (both), being transmitted through fecal-oral route and contaminated water </w:t>
      </w:r>
      <w:r w:rsidRPr="00217F0F">
        <w:rPr>
          <w:szCs w:val="24"/>
        </w:rPr>
        <w:fldChar w:fldCharType="begin"/>
      </w:r>
      <w:r w:rsidRPr="00217F0F">
        <w:rPr>
          <w:szCs w:val="24"/>
        </w:rPr>
        <w:instrText xml:space="preserve"> ADDIN ZOTERO_ITEM CSL_CITATION {"citationID":"lgPcvO96","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w:t>
      </w:r>
    </w:p>
    <w:p w14:paraId="2AF596B6" w14:textId="77777777" w:rsidR="00941CE1" w:rsidRPr="00217F0F" w:rsidRDefault="00801463">
      <w:pPr>
        <w:rPr>
          <w:szCs w:val="24"/>
        </w:rPr>
      </w:pPr>
      <w:r w:rsidRPr="00217F0F">
        <w:rPr>
          <w:szCs w:val="24"/>
        </w:rPr>
        <w:t xml:space="preserve">The number of </w:t>
      </w:r>
      <w:del w:id="30" w:author="Alexandru Istrate" w:date="2019-09-26T18:46:00Z">
        <w:r w:rsidRPr="00217F0F" w:rsidDel="00806161">
          <w:rPr>
            <w:szCs w:val="24"/>
          </w:rPr>
          <w:delText xml:space="preserve">reported </w:delText>
        </w:r>
      </w:del>
      <w:r w:rsidRPr="00217F0F">
        <w:rPr>
          <w:szCs w:val="24"/>
        </w:rPr>
        <w:t xml:space="preserve">laboratory-confirmed cases increased across Europe since 2006 to even more cases than hepatitis A in Germany, UK and France </w:t>
      </w:r>
      <w:r w:rsidRPr="00217F0F">
        <w:rPr>
          <w:szCs w:val="24"/>
        </w:rPr>
        <w:fldChar w:fldCharType="begin"/>
      </w:r>
      <w:r w:rsidRPr="00217F0F">
        <w:rPr>
          <w:szCs w:val="24"/>
        </w:rPr>
        <w:instrText xml:space="preserve"> ADDIN ZOTERO_ITEM CSL_CITATION {"citationID":"dDTuCDJd","properties":{"formattedCitation":"[3]","plainCitation":"[3]","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R."}],"issued":{"date-parts":[["2016",9]]}}}],"schema":"https://github.com/citation-style-language/schema/raw/master/csl-citation.json"} </w:instrText>
      </w:r>
      <w:r w:rsidRPr="00217F0F">
        <w:rPr>
          <w:szCs w:val="24"/>
        </w:rPr>
        <w:fldChar w:fldCharType="separate"/>
      </w:r>
      <w:r w:rsidR="00217F0F" w:rsidRPr="00217F0F">
        <w:t>[3]</w:t>
      </w:r>
      <w:r w:rsidRPr="00217F0F">
        <w:rPr>
          <w:szCs w:val="24"/>
        </w:rPr>
        <w:fldChar w:fldCharType="end"/>
      </w:r>
      <w:r w:rsidRPr="00217F0F">
        <w:rPr>
          <w:szCs w:val="24"/>
        </w:rPr>
        <w:t xml:space="preserve"> with an estimated </w:t>
      </w:r>
      <w:del w:id="31" w:author="Alexandru Istrate" w:date="2019-09-26T18:46:00Z">
        <w:r w:rsidRPr="00217F0F" w:rsidDel="00806161">
          <w:rPr>
            <w:szCs w:val="24"/>
          </w:rPr>
          <w:delText xml:space="preserve">2 </w:delText>
        </w:r>
      </w:del>
      <w:ins w:id="32" w:author="Alexandru Istrate" w:date="2019-09-26T18:46:00Z">
        <w:r w:rsidR="00806161">
          <w:rPr>
            <w:szCs w:val="24"/>
          </w:rPr>
          <w:t>two</w:t>
        </w:r>
        <w:r w:rsidR="00806161" w:rsidRPr="00217F0F">
          <w:rPr>
            <w:szCs w:val="24"/>
          </w:rPr>
          <w:t xml:space="preserve"> </w:t>
        </w:r>
      </w:ins>
      <w:r w:rsidRPr="00217F0F">
        <w:rPr>
          <w:szCs w:val="24"/>
        </w:rPr>
        <w:t xml:space="preserve">million locally acquired cases each year in Europe </w:t>
      </w:r>
      <w:r w:rsidRPr="00217F0F">
        <w:rPr>
          <w:szCs w:val="24"/>
        </w:rPr>
        <w:fldChar w:fldCharType="begin"/>
      </w:r>
      <w:r w:rsidRPr="00217F0F">
        <w:rPr>
          <w:szCs w:val="24"/>
        </w:rPr>
        <w:instrText xml:space="preserve"> ADDIN ZOTERO_ITEM CSL_CITATION {"citationID":"jypcKbSl","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w:t>
      </w:r>
    </w:p>
    <w:p w14:paraId="2AA37E6A" w14:textId="77777777" w:rsidR="00941CE1" w:rsidRPr="00217F0F" w:rsidRDefault="00801463">
      <w:pPr>
        <w:rPr>
          <w:szCs w:val="24"/>
        </w:rPr>
      </w:pPr>
      <w:r w:rsidRPr="00217F0F">
        <w:rPr>
          <w:szCs w:val="24"/>
        </w:rPr>
        <w:t xml:space="preserve">HEV infects the liver but may be present in other organs (brain, kidney, placenta) </w:t>
      </w:r>
      <w:r w:rsidRPr="00217F0F">
        <w:rPr>
          <w:szCs w:val="24"/>
        </w:rPr>
        <w:fldChar w:fldCharType="begin"/>
      </w:r>
      <w:r w:rsidR="00217F0F">
        <w:rPr>
          <w:szCs w:val="24"/>
        </w:rPr>
        <w:instrText xml:space="preserve"> ADDIN ZOTERO_ITEM CSL_CITATION {"citationID":"s4DODlzB","properties":{"formattedCitation":"[16, 17]","plainCitation":"[16, 17]","noteIndex":0},"citationItems":[{"id":24,"uris":["http://zotero.org/users/5985486/items/S8V6C6AX"],"uri":["http://zotero.org/users/5985486/items/S8V6C6AX"],"itemData":{"id":24,"type":"article-journal","title":"Update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sidRPr="00217F0F">
        <w:rPr>
          <w:szCs w:val="24"/>
        </w:rPr>
        <w:fldChar w:fldCharType="separate"/>
      </w:r>
      <w:r w:rsidR="00217F0F" w:rsidRPr="00217F0F">
        <w:t>[16, 17]</w:t>
      </w:r>
      <w:r w:rsidRPr="00217F0F">
        <w:rPr>
          <w:szCs w:val="24"/>
        </w:rPr>
        <w:fldChar w:fldCharType="end"/>
      </w:r>
      <w:r w:rsidRPr="00217F0F">
        <w:rPr>
          <w:szCs w:val="24"/>
        </w:rPr>
        <w:t xml:space="preserve"> and RNA becomes detectable in blood and feces after 2-3 weeks post-exposure and lasting 3-6 weeks. After an incubation of 15-60 days, liver enzymes, IgM and then IgG levels increase</w:t>
      </w:r>
      <w:ins w:id="33" w:author="Alexandru Istrate" w:date="2019-09-26T18:47:00Z">
        <w:r w:rsidR="00806161">
          <w:rPr>
            <w:szCs w:val="24"/>
          </w:rPr>
          <w:t>,</w:t>
        </w:r>
      </w:ins>
      <w:r w:rsidRPr="00217F0F">
        <w:rPr>
          <w:szCs w:val="24"/>
        </w:rPr>
        <w:t xml:space="preserve"> marking the clinical onset. IgM may persist up to 1 year, IgG are long-lasting and</w:t>
      </w:r>
      <w:ins w:id="34" w:author="Alexandru Istrate" w:date="2019-09-26T18:20:00Z">
        <w:r w:rsidR="00E11825">
          <w:rPr>
            <w:szCs w:val="24"/>
          </w:rPr>
          <w:t>,</w:t>
        </w:r>
      </w:ins>
      <w:r w:rsidRPr="00217F0F">
        <w:rPr>
          <w:szCs w:val="24"/>
        </w:rPr>
        <w:t xml:space="preserve"> in immunosuppressed patients</w:t>
      </w:r>
      <w:ins w:id="35" w:author="Alexandru Istrate" w:date="2019-09-26T18:20:00Z">
        <w:r w:rsidR="00E11825">
          <w:rPr>
            <w:szCs w:val="24"/>
          </w:rPr>
          <w:t>,</w:t>
        </w:r>
      </w:ins>
      <w:r w:rsidRPr="00217F0F">
        <w:rPr>
          <w:szCs w:val="24"/>
        </w:rPr>
        <w:t xml:space="preserve"> RNA may be </w:t>
      </w:r>
      <w:del w:id="36" w:author="Alexandru Istrate" w:date="2019-09-26T18:48:00Z">
        <w:r w:rsidRPr="00217F0F" w:rsidDel="00806161">
          <w:rPr>
            <w:szCs w:val="24"/>
          </w:rPr>
          <w:delText xml:space="preserve">found </w:delText>
        </w:r>
      </w:del>
      <w:ins w:id="37" w:author="Alexandru Istrate" w:date="2019-09-26T18:48:00Z">
        <w:r w:rsidR="00806161">
          <w:rPr>
            <w:szCs w:val="24"/>
          </w:rPr>
          <w:t>detectable for</w:t>
        </w:r>
        <w:r w:rsidR="00806161" w:rsidRPr="00217F0F">
          <w:rPr>
            <w:szCs w:val="24"/>
          </w:rPr>
          <w:t xml:space="preserve"> </w:t>
        </w:r>
      </w:ins>
      <w:r w:rsidRPr="00217F0F">
        <w:rPr>
          <w:szCs w:val="24"/>
        </w:rPr>
        <w:t xml:space="preserve">more than 6 months, considered chronic infection </w:t>
      </w:r>
      <w:r w:rsidRPr="00217F0F">
        <w:rPr>
          <w:szCs w:val="24"/>
        </w:rPr>
        <w:fldChar w:fldCharType="begin"/>
      </w:r>
      <w:r w:rsidRPr="00217F0F">
        <w:rPr>
          <w:szCs w:val="24"/>
        </w:rPr>
        <w:instrText xml:space="preserve"> ADDIN ZOTERO_ITEM CSL_CITATION {"citationID":"uuWCzELT","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 xml:space="preserve">. </w:t>
      </w:r>
    </w:p>
    <w:p w14:paraId="5D35681F" w14:textId="77777777" w:rsidR="00941CE1" w:rsidRPr="00217F0F" w:rsidRDefault="00801463">
      <w:pPr>
        <w:rPr>
          <w:szCs w:val="24"/>
        </w:rPr>
      </w:pPr>
      <w:r w:rsidRPr="00217F0F">
        <w:rPr>
          <w:szCs w:val="24"/>
        </w:rPr>
        <w:lastRenderedPageBreak/>
        <w:t>Risk factors for clinical manifestations include</w:t>
      </w:r>
      <w:del w:id="38" w:author="Alexandru Istrate" w:date="2019-09-26T18:21:00Z">
        <w:r w:rsidRPr="00217F0F" w:rsidDel="00E11825">
          <w:rPr>
            <w:szCs w:val="24"/>
          </w:rPr>
          <w:delText>:</w:delText>
        </w:r>
      </w:del>
      <w:r w:rsidRPr="00217F0F">
        <w:rPr>
          <w:szCs w:val="24"/>
        </w:rPr>
        <w:t xml:space="preserve"> male gender, age over 50 and preexisting liver disease </w:t>
      </w:r>
      <w:r w:rsidRPr="00217F0F">
        <w:rPr>
          <w:szCs w:val="24"/>
        </w:rPr>
        <w:fldChar w:fldCharType="begin"/>
      </w:r>
      <w:r w:rsidR="00217F0F">
        <w:rPr>
          <w:szCs w:val="24"/>
        </w:rPr>
        <w:instrText xml:space="preserve"> ADDIN ZOTERO_ITEM CSL_CITATION {"citationID":"lnAmkmJ1","properties":{"formattedCitation":"[7, 18]","plainCitation":"[7, 18]","noteIndex":0},"citationItems":[{"id":21,"uris":["http://zotero.org/users/5985486/items/85VDIQ6U"],"uri":["http://zotero.org/users/5985486/items/85VDIQ6U"],"itemData":{"id":21,"type":"article-journal","title":"Autochthonous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Pr="00217F0F">
        <w:rPr>
          <w:szCs w:val="24"/>
        </w:rPr>
        <w:fldChar w:fldCharType="separate"/>
      </w:r>
      <w:r w:rsidR="00217F0F" w:rsidRPr="00217F0F">
        <w:t>[7, 18]</w:t>
      </w:r>
      <w:r w:rsidRPr="00217F0F">
        <w:rPr>
          <w:szCs w:val="24"/>
        </w:rPr>
        <w:fldChar w:fldCharType="end"/>
      </w:r>
      <w:r w:rsidRPr="00217F0F">
        <w:rPr>
          <w:szCs w:val="24"/>
        </w:rPr>
        <w:t xml:space="preserve">. Acute-on-chronic liver failure has considerable fatality but benefits from antiviral treatment (ribavirin, interferon) </w:t>
      </w:r>
      <w:r w:rsidRPr="00217F0F">
        <w:rPr>
          <w:szCs w:val="24"/>
        </w:rPr>
        <w:fldChar w:fldCharType="begin"/>
      </w:r>
      <w:r w:rsidR="00217F0F">
        <w:rPr>
          <w:szCs w:val="24"/>
        </w:rPr>
        <w:instrText xml:space="preserve"> ADDIN ZOTERO_ITEM CSL_CITATION {"citationID":"rhWevesB","properties":{"formattedCitation":"[19, 20]","plainCitation":"[19, 20]","noteIndex":0},"citationItems":[{"id":36,"uris":["http://zotero.org/users/5985486/items/IA2HWFZ3"],"uri":["http://zotero.org/users/5985486/items/IA2HWFZ3"],"itemData":{"id":36,"type":"article-journal","title":"Ribavirin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schema":"https://github.com/citation-style-language/schema/raw/master/csl-citation.json"} </w:instrText>
      </w:r>
      <w:r w:rsidRPr="00217F0F">
        <w:rPr>
          <w:szCs w:val="24"/>
        </w:rPr>
        <w:fldChar w:fldCharType="separate"/>
      </w:r>
      <w:r w:rsidR="00217F0F" w:rsidRPr="00217F0F">
        <w:t>[19, 20]</w:t>
      </w:r>
      <w:r w:rsidRPr="00217F0F">
        <w:rPr>
          <w:szCs w:val="24"/>
        </w:rPr>
        <w:fldChar w:fldCharType="end"/>
      </w:r>
      <w:r w:rsidRPr="00217F0F">
        <w:rPr>
          <w:szCs w:val="24"/>
        </w:rPr>
        <w:t xml:space="preserve">. Occasionally, neurologic lesions in acute </w:t>
      </w:r>
      <w:del w:id="39" w:author="Alexandru Istrate" w:date="2019-09-26T18:49:00Z">
        <w:r w:rsidRPr="00217F0F" w:rsidDel="00B24B3F">
          <w:rPr>
            <w:szCs w:val="24"/>
          </w:rPr>
          <w:delText>HEV positive</w:delText>
        </w:r>
      </w:del>
      <w:ins w:id="40" w:author="Alexandru Istrate" w:date="2019-09-26T18:49:00Z">
        <w:r w:rsidR="00B24B3F">
          <w:rPr>
            <w:szCs w:val="24"/>
          </w:rPr>
          <w:t>hepatitis E</w:t>
        </w:r>
      </w:ins>
      <w:r w:rsidRPr="00217F0F">
        <w:rPr>
          <w:szCs w:val="24"/>
        </w:rPr>
        <w:t xml:space="preserve"> patients were reported and include neuralgic amyotrophy, Bell palsy, Guillain-Barré syndrome, encephalitis and myelitis </w:t>
      </w:r>
      <w:r w:rsidRPr="00217F0F">
        <w:rPr>
          <w:szCs w:val="24"/>
        </w:rPr>
        <w:fldChar w:fldCharType="begin"/>
      </w:r>
      <w:r w:rsidR="00217F0F">
        <w:rPr>
          <w:szCs w:val="24"/>
        </w:rPr>
        <w:instrText xml:space="preserve"> ADDIN ZOTERO_ITEM CSL_CITATION {"citationID":"yWdZxiSX","properties":{"formattedCitation":"[21, 22]","plainCitation":"[21, 22]","noteIndex":0},"citationItems":[{"id":19,"uris":["http://zotero.org/users/5985486/items/F6KYNH5D"],"uri":["http://zotero.org/users/5985486/items/F6KYNH5D"],"itemData":{"id":19,"type":"article-journal","title":"Hepatitis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sidRPr="00217F0F">
        <w:rPr>
          <w:szCs w:val="24"/>
        </w:rPr>
        <w:fldChar w:fldCharType="separate"/>
      </w:r>
      <w:r w:rsidR="00217F0F" w:rsidRPr="00217F0F">
        <w:t>[21, 22]</w:t>
      </w:r>
      <w:r w:rsidRPr="00217F0F">
        <w:rPr>
          <w:szCs w:val="24"/>
        </w:rPr>
        <w:fldChar w:fldCharType="end"/>
      </w:r>
      <w:r w:rsidRPr="00217F0F">
        <w:rPr>
          <w:szCs w:val="24"/>
        </w:rPr>
        <w:t xml:space="preserve">. Chronic cases (HEV clearance failure after 6 months) have been reported in solid organ transplant recipients presenting long-lasting fatigue, elevated AST, ALT and γ-GT and sometimes negative anti-HEV IgM and IgG </w:t>
      </w:r>
      <w:r w:rsidRPr="00217F0F">
        <w:rPr>
          <w:szCs w:val="24"/>
        </w:rPr>
        <w:fldChar w:fldCharType="begin"/>
      </w:r>
      <w:r w:rsidR="00217F0F">
        <w:rPr>
          <w:szCs w:val="24"/>
        </w:rPr>
        <w:instrText xml:space="preserve"> ADDIN ZOTERO_ITEM CSL_CITATION {"citationID":"DrVSUC5g","properties":{"formattedCitation":"[14, 23, 24]","plainCitation":"[14, 23, 24]","noteIndex":0},"citationItems":[{"id":18,"uris":["http://zotero.org/users/5985486/items/CIF8U244"],"uri":["http://zotero.org/users/5985486/items/CIF8U244"],"itemData":{"id":18,"type":"article-journal","title":"Chronic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é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w:instrText>
      </w:r>
      <w:r w:rsidR="00217F0F">
        <w:rPr>
          <w:rFonts w:hint="eastAsia"/>
          <w:szCs w:val="24"/>
        </w:rPr>
        <w:instrText>uri":["http://zotero.org/users/5985486/items/8EITKWC6"],"itemData":{"id":97,"type":"article-journal","title":"Characteristics of Autochthonous Hepatitis E Virus Infection in Solid</w:instrText>
      </w:r>
      <w:r w:rsidR="00217F0F">
        <w:rPr>
          <w:rFonts w:hint="eastAsia"/>
          <w:szCs w:val="24"/>
        </w:rPr>
        <w:instrText>‐</w:instrText>
      </w:r>
      <w:r w:rsidR="00217F0F">
        <w:rPr>
          <w:rFonts w:hint="eastAsia"/>
          <w:szCs w:val="24"/>
        </w:rPr>
        <w:instrText>Organ Transplant Recipients in France","container-title":"The Journal of In</w:instrText>
      </w:r>
      <w:r w:rsidR="00217F0F">
        <w:rPr>
          <w:szCs w:val="24"/>
        </w:rPr>
        <w:instrText>fectious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w:instrText>
      </w:r>
      <w:r w:rsidR="00217F0F">
        <w:rPr>
          <w:rFonts w:hint="eastAsia"/>
          <w:szCs w:val="24"/>
        </w:rPr>
        <w:instrText xml:space="preserve"> meat or pork products so as to reduce the risk of HEV infection and chronic liver disease.","DOI":"10.1086/655899","ISSN":"0022-1899, 1537-6613","journalAbbreviation":"J INFECT DIS","language":"en","author":[{"family":"Legrand</w:instrText>
      </w:r>
      <w:r w:rsidR="00217F0F">
        <w:rPr>
          <w:rFonts w:hint="eastAsia"/>
          <w:szCs w:val="24"/>
        </w:rPr>
        <w:instrText>‐</w:instrText>
      </w:r>
      <w:r w:rsidR="00217F0F">
        <w:rPr>
          <w:rFonts w:hint="eastAsia"/>
          <w:szCs w:val="24"/>
        </w:rPr>
        <w:instrText>Abravanel","given":"Florence"},{"family":"Kamar","given":"Nassim"},{"family":"Sandres</w:instrText>
      </w:r>
      <w:r w:rsidR="00217F0F">
        <w:rPr>
          <w:rFonts w:hint="eastAsia"/>
          <w:szCs w:val="24"/>
        </w:rPr>
        <w:instrText>‐</w:instrText>
      </w:r>
      <w:r w:rsidR="00217F0F">
        <w:rPr>
          <w:rFonts w:hint="eastAsia"/>
          <w:szCs w:val="24"/>
        </w:rPr>
        <w:instrText>Saune","given":"Karine"},{"family":"Garrouste","given":"Cyril"},{"family":"Dubois","given":"Martine"},{"family":"Mansuy","given":"Jean</w:instrText>
      </w:r>
      <w:r w:rsidR="00217F0F">
        <w:rPr>
          <w:rFonts w:hint="eastAsia"/>
          <w:szCs w:val="24"/>
        </w:rPr>
        <w:instrText>‐</w:instrText>
      </w:r>
      <w:r w:rsidR="00217F0F">
        <w:rPr>
          <w:rFonts w:hint="eastAsia"/>
          <w:szCs w:val="24"/>
        </w:rPr>
        <w:instrText>Michel"},{"family":"Muscari","given":"Fabrice"},{"family":"Sa</w:instrText>
      </w:r>
      <w:r w:rsidR="00217F0F">
        <w:rPr>
          <w:szCs w:val="24"/>
        </w:rPr>
        <w:instrText xml:space="preserve">llusto","given":"Federico"},{"family":"Rostaing","given":"Lionel"},{"family":"Izopet","given":"Jacques"}],"issued":{"date-parts":[["2010",9,15]]}}}],"schema":"https://github.com/citation-style-language/schema/raw/master/csl-citation.json"} </w:instrText>
      </w:r>
      <w:r w:rsidRPr="00217F0F">
        <w:rPr>
          <w:szCs w:val="24"/>
        </w:rPr>
        <w:fldChar w:fldCharType="separate"/>
      </w:r>
      <w:r w:rsidR="00217F0F" w:rsidRPr="00217F0F">
        <w:t>[14, 23, 24]</w:t>
      </w:r>
      <w:r w:rsidRPr="00217F0F">
        <w:rPr>
          <w:szCs w:val="24"/>
        </w:rPr>
        <w:fldChar w:fldCharType="end"/>
      </w:r>
      <w:r w:rsidRPr="00217F0F">
        <w:rPr>
          <w:szCs w:val="24"/>
        </w:rPr>
        <w:t xml:space="preserve">. EASL recommends HEV testing in patients with the aforementioned pathologies, regardless of liver enzyme levels </w:t>
      </w:r>
      <w:r w:rsidRPr="00217F0F">
        <w:rPr>
          <w:szCs w:val="24"/>
        </w:rPr>
        <w:fldChar w:fldCharType="begin"/>
      </w:r>
      <w:r w:rsidRPr="00217F0F">
        <w:rPr>
          <w:szCs w:val="24"/>
        </w:rPr>
        <w:instrText xml:space="preserve"> ADDIN ZOTERO_ITEM CSL_CITATION {"citationID":"Rz4vBJbX","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w:t>
      </w:r>
    </w:p>
    <w:p w14:paraId="64E84F44" w14:textId="77777777" w:rsidR="00941CE1" w:rsidRPr="00217F0F" w:rsidRDefault="00801463">
      <w:pPr>
        <w:rPr>
          <w:szCs w:val="24"/>
        </w:rPr>
      </w:pPr>
      <w:r w:rsidRPr="00217F0F">
        <w:rPr>
          <w:szCs w:val="24"/>
        </w:rPr>
        <w:t xml:space="preserve">According to </w:t>
      </w:r>
      <w:del w:id="41" w:author="Alexandru Istrate" w:date="2019-09-26T18:50:00Z">
        <w:r w:rsidRPr="00217F0F" w:rsidDel="00B24B3F">
          <w:rPr>
            <w:szCs w:val="24"/>
          </w:rPr>
          <w:delText xml:space="preserve">the </w:delText>
        </w:r>
      </w:del>
      <w:r w:rsidRPr="00217F0F">
        <w:rPr>
          <w:szCs w:val="24"/>
        </w:rPr>
        <w:t>Romanian regulations, all confirmed and suspected cases of acute viral hepatitis (A to E) should be admitted and treated in an appropriate hospital.</w:t>
      </w:r>
    </w:p>
    <w:p w14:paraId="3F35D405" w14:textId="77777777" w:rsidR="00941CE1" w:rsidRPr="00217F0F" w:rsidRDefault="00801463">
      <w:pPr>
        <w:rPr>
          <w:szCs w:val="24"/>
        </w:rPr>
      </w:pPr>
      <w:r w:rsidRPr="00217F0F">
        <w:rPr>
          <w:szCs w:val="24"/>
        </w:rPr>
        <w:t>Our objective</w:t>
      </w:r>
      <w:del w:id="42" w:author="Alexandru Istrate" w:date="2019-09-26T18:21:00Z">
        <w:r w:rsidRPr="00217F0F" w:rsidDel="00E11825">
          <w:rPr>
            <w:szCs w:val="24"/>
          </w:rPr>
          <w:delText>s</w:delText>
        </w:r>
      </w:del>
      <w:r w:rsidRPr="00217F0F">
        <w:rPr>
          <w:szCs w:val="24"/>
        </w:rPr>
        <w:t xml:space="preserve"> </w:t>
      </w:r>
      <w:del w:id="43" w:author="Alexandru Istrate" w:date="2019-09-26T18:21:00Z">
        <w:r w:rsidRPr="00217F0F" w:rsidDel="00E11825">
          <w:rPr>
            <w:szCs w:val="24"/>
          </w:rPr>
          <w:delText xml:space="preserve">were </w:delText>
        </w:r>
      </w:del>
      <w:ins w:id="44" w:author="Alexandru Istrate" w:date="2019-09-26T18:21:00Z">
        <w:r w:rsidR="00E11825">
          <w:rPr>
            <w:szCs w:val="24"/>
          </w:rPr>
          <w:t>was</w:t>
        </w:r>
        <w:r w:rsidR="00E11825" w:rsidRPr="00217F0F">
          <w:rPr>
            <w:szCs w:val="24"/>
          </w:rPr>
          <w:t xml:space="preserve"> </w:t>
        </w:r>
      </w:ins>
      <w:r w:rsidRPr="00217F0F">
        <w:rPr>
          <w:szCs w:val="24"/>
        </w:rPr>
        <w:t xml:space="preserve">to describe all cases of HEV infection admitted in our hospital during the study period (January 2017 - August 2019) in comparison to all hepatitis A adult patients. We focused on patient characteristics that </w:t>
      </w:r>
      <w:del w:id="45" w:author="Alexandru Istrate" w:date="2019-09-26T18:21:00Z">
        <w:r w:rsidRPr="00217F0F" w:rsidDel="00E11825">
          <w:rPr>
            <w:szCs w:val="24"/>
          </w:rPr>
          <w:delText xml:space="preserve">are </w:delText>
        </w:r>
      </w:del>
      <w:ins w:id="46" w:author="Alexandru Istrate" w:date="2019-09-26T18:21:00Z">
        <w:r w:rsidR="00E11825">
          <w:rPr>
            <w:szCs w:val="24"/>
          </w:rPr>
          <w:t>were</w:t>
        </w:r>
        <w:r w:rsidR="00E11825" w:rsidRPr="00217F0F">
          <w:rPr>
            <w:szCs w:val="24"/>
          </w:rPr>
          <w:t xml:space="preserve"> </w:t>
        </w:r>
      </w:ins>
      <w:r w:rsidRPr="00217F0F">
        <w:rPr>
          <w:szCs w:val="24"/>
        </w:rPr>
        <w:t xml:space="preserve">available from </w:t>
      </w:r>
      <w:del w:id="47" w:author="Alexandru Istrate" w:date="2019-09-26T18:21:00Z">
        <w:r w:rsidRPr="00217F0F" w:rsidDel="00E11825">
          <w:rPr>
            <w:szCs w:val="24"/>
          </w:rPr>
          <w:delText xml:space="preserve">with </w:delText>
        </w:r>
      </w:del>
      <w:r w:rsidRPr="00217F0F">
        <w:rPr>
          <w:szCs w:val="24"/>
        </w:rPr>
        <w:t>our hospital’s electronic records.</w:t>
      </w:r>
    </w:p>
    <w:p w14:paraId="0F13A860" w14:textId="77777777" w:rsidR="00941CE1" w:rsidRPr="00217F0F" w:rsidRDefault="00801463">
      <w:pPr>
        <w:pStyle w:val="Heading1"/>
        <w:rPr>
          <w:szCs w:val="24"/>
        </w:rPr>
      </w:pPr>
      <w:r w:rsidRPr="00217F0F">
        <w:rPr>
          <w:szCs w:val="24"/>
        </w:rPr>
        <w:t>Methods</w:t>
      </w:r>
    </w:p>
    <w:p w14:paraId="002F1537" w14:textId="77777777" w:rsidR="00941CE1" w:rsidRPr="00217F0F" w:rsidRDefault="00801463">
      <w:pPr>
        <w:rPr>
          <w:szCs w:val="24"/>
        </w:rPr>
      </w:pPr>
      <w:r w:rsidRPr="00217F0F">
        <w:rPr>
          <w:szCs w:val="24"/>
        </w:rPr>
        <w:t>We performed a retrospective case-control study including all consecutive adult (&gt;18 years old) hepatitis E and A cases registered in our hospital</w:t>
      </w:r>
      <w:ins w:id="48" w:author="Alexandru Istrate" w:date="2019-09-26T18:51:00Z">
        <w:r w:rsidR="00B24B3F">
          <w:rPr>
            <w:szCs w:val="24"/>
          </w:rPr>
          <w:t>’s</w:t>
        </w:r>
      </w:ins>
      <w:r w:rsidRPr="00217F0F">
        <w:rPr>
          <w:szCs w:val="24"/>
        </w:rPr>
        <w:t xml:space="preserve"> (The Teaching Hospital of Infectious Diseases of Cluj-Napoca, Romania) electronic database starting from 2017 January 1 until 2019 August 30. Our institution serves the Transylvania region, but most patients live in </w:t>
      </w:r>
      <w:del w:id="49" w:author="Alexandru Istrate" w:date="2019-09-26T18:22:00Z">
        <w:r w:rsidRPr="00217F0F" w:rsidDel="00E11825">
          <w:rPr>
            <w:szCs w:val="24"/>
          </w:rPr>
          <w:delText xml:space="preserve">the </w:delText>
        </w:r>
      </w:del>
      <w:r w:rsidRPr="00217F0F">
        <w:rPr>
          <w:szCs w:val="24"/>
        </w:rPr>
        <w:t>Cluj County. All clinical departments within our hospital were considered similar regarding diagnosis and management of patients.</w:t>
      </w:r>
    </w:p>
    <w:p w14:paraId="294D8426" w14:textId="77777777" w:rsidR="00941CE1" w:rsidRPr="00217F0F" w:rsidRDefault="00801463">
      <w:pPr>
        <w:rPr>
          <w:szCs w:val="24"/>
        </w:rPr>
      </w:pPr>
      <w:r w:rsidRPr="00217F0F">
        <w:rPr>
          <w:szCs w:val="24"/>
        </w:rPr>
        <w:t xml:space="preserve">Hepatitis A and E were diagnosed by qualitative anti-HAV and anti-HEV IgM respectively using </w:t>
      </w:r>
      <w:proofErr w:type="spellStart"/>
      <w:r w:rsidRPr="00217F0F">
        <w:rPr>
          <w:i/>
          <w:iCs/>
          <w:szCs w:val="24"/>
        </w:rPr>
        <w:t>bioMérieux</w:t>
      </w:r>
      <w:proofErr w:type="spellEnd"/>
      <w:r w:rsidRPr="00217F0F">
        <w:rPr>
          <w:i/>
          <w:iCs/>
          <w:szCs w:val="24"/>
        </w:rPr>
        <w:t xml:space="preserve"> VIDAS® Hepatitis panel</w:t>
      </w:r>
      <w:r w:rsidRPr="00217F0F">
        <w:rPr>
          <w:szCs w:val="24"/>
        </w:rPr>
        <w:t xml:space="preserve"> electrochemiluminescence immunoassays from blood samples </w:t>
      </w:r>
      <w:r w:rsidRPr="00217F0F">
        <w:rPr>
          <w:szCs w:val="24"/>
        </w:rPr>
        <w:fldChar w:fldCharType="begin"/>
      </w:r>
      <w:r w:rsidRPr="00217F0F">
        <w:rPr>
          <w:szCs w:val="24"/>
        </w:rPr>
        <w:instrText xml:space="preserve"> ADDIN ZOTERO_ITEM CSL_CITATION {"citationID":"ffjwbcZV","properties":{"formattedCitation":"[25]","plainCitation":"[25]","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sidRPr="00217F0F">
        <w:rPr>
          <w:szCs w:val="24"/>
        </w:rPr>
        <w:fldChar w:fldCharType="separate"/>
      </w:r>
      <w:r w:rsidR="00217F0F" w:rsidRPr="00217F0F">
        <w:t>[25]</w:t>
      </w:r>
      <w:r w:rsidRPr="00217F0F">
        <w:rPr>
          <w:szCs w:val="24"/>
        </w:rPr>
        <w:fldChar w:fldCharType="end"/>
      </w:r>
      <w:r w:rsidRPr="00217F0F">
        <w:rPr>
          <w:szCs w:val="24"/>
        </w:rPr>
        <w:t xml:space="preserve">. </w:t>
      </w:r>
    </w:p>
    <w:p w14:paraId="1DD35CE2" w14:textId="77777777" w:rsidR="00941CE1" w:rsidRPr="00217F0F" w:rsidRDefault="00801463">
      <w:pPr>
        <w:rPr>
          <w:szCs w:val="24"/>
        </w:rPr>
      </w:pPr>
      <w:r w:rsidRPr="00217F0F">
        <w:rPr>
          <w:szCs w:val="24"/>
        </w:rPr>
        <w:t xml:space="preserve">All patients received appropriate supportive treatment according to our hospital protocols and general recommendations. We defined a severe case of hepatitis E if INR &gt;1.5, hepatic encephalopathy grades 2-4 and/or comorbidities (acute-on-chronic liver disease, confirmed immunosuppression) or neurological manifestations were found (according to EASL guideline 2018) </w:t>
      </w:r>
      <w:r w:rsidRPr="00217F0F">
        <w:rPr>
          <w:szCs w:val="24"/>
        </w:rPr>
        <w:fldChar w:fldCharType="begin"/>
      </w:r>
      <w:r w:rsidRPr="00217F0F">
        <w:rPr>
          <w:szCs w:val="24"/>
        </w:rPr>
        <w:instrText xml:space="preserve"> ADDIN ZOTERO_ITEM CSL_CITATION {"citationID":"qq3lgqGN","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 xml:space="preserve">. The therapeutic approach for these patients was supportive treatment </w:t>
      </w:r>
      <w:r w:rsidRPr="00B24B3F">
        <w:rPr>
          <w:i/>
          <w:iCs/>
          <w:szCs w:val="24"/>
          <w:rPrChange w:id="50" w:author="Alexandru Istrate" w:date="2019-09-26T18:52:00Z">
            <w:rPr>
              <w:szCs w:val="24"/>
            </w:rPr>
          </w:rPrChange>
        </w:rPr>
        <w:t>plus</w:t>
      </w:r>
      <w:r w:rsidRPr="00217F0F">
        <w:rPr>
          <w:szCs w:val="24"/>
        </w:rPr>
        <w:t xml:space="preserve"> ribavirin (600-800 mg/day). We defined severe cases of hepatitis A if INR &gt;1.5, hepatic encephalopathy grades 2-4 were present. The therapeutic approach for these patients was supportive treatment </w:t>
      </w:r>
      <w:r w:rsidRPr="00B24B3F">
        <w:rPr>
          <w:i/>
          <w:iCs/>
          <w:szCs w:val="24"/>
          <w:rPrChange w:id="51" w:author="Alexandru Istrate" w:date="2019-09-26T18:52:00Z">
            <w:rPr>
              <w:szCs w:val="24"/>
            </w:rPr>
          </w:rPrChange>
        </w:rPr>
        <w:t>plus</w:t>
      </w:r>
      <w:r w:rsidRPr="00217F0F">
        <w:rPr>
          <w:szCs w:val="24"/>
        </w:rPr>
        <w:t xml:space="preserve"> plasma products.</w:t>
      </w:r>
    </w:p>
    <w:p w14:paraId="509EF902" w14:textId="77777777" w:rsidR="00941CE1" w:rsidRPr="00217F0F" w:rsidRDefault="00801463">
      <w:pPr>
        <w:rPr>
          <w:szCs w:val="24"/>
        </w:rPr>
      </w:pPr>
      <w:r w:rsidRPr="00217F0F">
        <w:rPr>
          <w:szCs w:val="24"/>
        </w:rPr>
        <w:t>All patient data were collected from electronic records. These include laboratory parameters at admission, final diagnosis according to ICM10 codes and doctors’ description of each patient’s presentation and evolution. For subjective parameters, the judg</w:t>
      </w:r>
      <w:del w:id="52" w:author="Alexandru Istrate" w:date="2019-09-26T18:23:00Z">
        <w:r w:rsidRPr="00217F0F" w:rsidDel="00E11825">
          <w:rPr>
            <w:szCs w:val="24"/>
          </w:rPr>
          <w:delText>e</w:delText>
        </w:r>
      </w:del>
      <w:r w:rsidRPr="00217F0F">
        <w:rPr>
          <w:szCs w:val="24"/>
        </w:rPr>
        <w:t xml:space="preserve">ment of all doctors assigned to each patient </w:t>
      </w:r>
      <w:del w:id="53" w:author="Alexandru Istrate" w:date="2019-09-26T18:23:00Z">
        <w:r w:rsidRPr="00217F0F" w:rsidDel="00E11825">
          <w:rPr>
            <w:szCs w:val="24"/>
          </w:rPr>
          <w:delText xml:space="preserve">were </w:delText>
        </w:r>
      </w:del>
      <w:ins w:id="54" w:author="Alexandru Istrate" w:date="2019-09-26T18:23:00Z">
        <w:r w:rsidR="00E11825" w:rsidRPr="00217F0F">
          <w:rPr>
            <w:szCs w:val="24"/>
          </w:rPr>
          <w:t>w</w:t>
        </w:r>
        <w:r w:rsidR="00E11825">
          <w:rPr>
            <w:szCs w:val="24"/>
          </w:rPr>
          <w:t>as</w:t>
        </w:r>
        <w:r w:rsidR="00E11825" w:rsidRPr="00217F0F">
          <w:rPr>
            <w:szCs w:val="24"/>
          </w:rPr>
          <w:t xml:space="preserve"> </w:t>
        </w:r>
      </w:ins>
      <w:r w:rsidRPr="00217F0F">
        <w:rPr>
          <w:szCs w:val="24"/>
        </w:rPr>
        <w:t>considered equivalent.</w:t>
      </w:r>
    </w:p>
    <w:p w14:paraId="7DC39053" w14:textId="77777777" w:rsidR="00941CE1" w:rsidRPr="00217F0F" w:rsidRDefault="00801463">
      <w:pPr>
        <w:rPr>
          <w:szCs w:val="24"/>
        </w:rPr>
      </w:pPr>
      <w:r w:rsidRPr="00217F0F">
        <w:rPr>
          <w:szCs w:val="24"/>
        </w:rPr>
        <w:t xml:space="preserve">All patients signed an informed consent form. This study was approved by the ethics committee of our </w:t>
      </w:r>
      <w:del w:id="55" w:author="Alexandru Istrate" w:date="2019-09-26T18:53:00Z">
        <w:r w:rsidRPr="00217F0F" w:rsidDel="00B24B3F">
          <w:rPr>
            <w:szCs w:val="24"/>
          </w:rPr>
          <w:delText>hospital</w:delText>
        </w:r>
      </w:del>
      <w:ins w:id="56" w:author="Alexandru Istrate" w:date="2019-09-26T18:53:00Z">
        <w:r w:rsidR="00B24B3F">
          <w:rPr>
            <w:szCs w:val="24"/>
          </w:rPr>
          <w:t>institution</w:t>
        </w:r>
      </w:ins>
      <w:r w:rsidRPr="00217F0F">
        <w:rPr>
          <w:szCs w:val="24"/>
        </w:rPr>
        <w:t>.</w:t>
      </w:r>
    </w:p>
    <w:p w14:paraId="5284AEBF" w14:textId="77777777" w:rsidR="00941CE1" w:rsidRPr="00217F0F" w:rsidRDefault="00801463">
      <w:pPr>
        <w:rPr>
          <w:szCs w:val="24"/>
        </w:rPr>
      </w:pPr>
      <w:r w:rsidRPr="00217F0F">
        <w:rPr>
          <w:szCs w:val="24"/>
        </w:rPr>
        <w:t>Data were centralized in a spreadsheet, checked for consistency, anonymized and imported into R 3.6.1</w:t>
      </w:r>
      <w:r w:rsidRPr="00217F0F">
        <w:rPr>
          <w:rStyle w:val="FootnoteReference"/>
          <w:sz w:val="24"/>
          <w:szCs w:val="24"/>
        </w:rPr>
        <w:footnoteReference w:id="1"/>
      </w:r>
      <w:r w:rsidRPr="00217F0F">
        <w:rPr>
          <w:szCs w:val="24"/>
        </w:rPr>
        <w:t xml:space="preserve"> on Linux where all subsequent statistical analyses were performed. We used absolute and relative frequencies to describe categorical data and</w:t>
      </w:r>
      <w:ins w:id="57" w:author="Alexandru Istrate" w:date="2019-09-26T18:53:00Z">
        <w:r w:rsidR="00B24B3F">
          <w:rPr>
            <w:szCs w:val="24"/>
          </w:rPr>
          <w:t xml:space="preserve"> means with </w:t>
        </w:r>
      </w:ins>
      <w:ins w:id="58" w:author="Alexandru Istrate" w:date="2019-09-26T18:54:00Z">
        <w:r w:rsidR="00B24B3F">
          <w:rPr>
            <w:szCs w:val="24"/>
          </w:rPr>
          <w:t>standard deviations or</w:t>
        </w:r>
      </w:ins>
      <w:r w:rsidRPr="00217F0F">
        <w:rPr>
          <w:szCs w:val="24"/>
        </w:rPr>
        <w:t xml:space="preserve"> medians with IQR and ranges to describe numerical data. Comparisons between hepatitis A and hepatitis E groups were performed using both univariate methods (t</w:t>
      </w:r>
      <w:ins w:id="59" w:author="Alexandru Istrate" w:date="2019-09-26T18:24:00Z">
        <w:r w:rsidR="00E11825">
          <w:rPr>
            <w:szCs w:val="24"/>
          </w:rPr>
          <w:t>-test</w:t>
        </w:r>
      </w:ins>
      <w:r w:rsidRPr="00217F0F">
        <w:rPr>
          <w:szCs w:val="24"/>
        </w:rPr>
        <w:t xml:space="preserve"> for continuous variables with normal distribution according to the Shapiro-Wilk test, Mann-Whitney </w:t>
      </w:r>
      <w:ins w:id="60" w:author="Alexandru Istrate" w:date="2019-09-26T18:24:00Z">
        <w:r w:rsidR="00E11825">
          <w:rPr>
            <w:szCs w:val="24"/>
          </w:rPr>
          <w:t xml:space="preserve">test </w:t>
        </w:r>
      </w:ins>
      <w:r w:rsidRPr="00217F0F">
        <w:rPr>
          <w:szCs w:val="24"/>
        </w:rPr>
        <w:t>for continuous variables with non-normal distribution</w:t>
      </w:r>
      <w:del w:id="61" w:author="Alexandru Istrate" w:date="2019-09-26T18:23:00Z">
        <w:r w:rsidRPr="00217F0F" w:rsidDel="00E11825">
          <w:rPr>
            <w:szCs w:val="24"/>
          </w:rPr>
          <w:delText xml:space="preserve"> according to the Shapiro-Wilk test</w:delText>
        </w:r>
      </w:del>
      <w:r w:rsidRPr="00217F0F">
        <w:rPr>
          <w:szCs w:val="24"/>
        </w:rPr>
        <w:t>, Fisher test</w:t>
      </w:r>
      <w:del w:id="62" w:author="Alexandru Istrate" w:date="2019-09-26T18:24:00Z">
        <w:r w:rsidRPr="00217F0F" w:rsidDel="00E11825">
          <w:rPr>
            <w:szCs w:val="24"/>
          </w:rPr>
          <w:delText>s</w:delText>
        </w:r>
      </w:del>
      <w:r w:rsidRPr="00217F0F">
        <w:rPr>
          <w:szCs w:val="24"/>
        </w:rPr>
        <w:t xml:space="preserve"> for binary variables) as well as </w:t>
      </w:r>
      <w:r w:rsidRPr="00217F0F">
        <w:rPr>
          <w:szCs w:val="24"/>
        </w:rPr>
        <w:lastRenderedPageBreak/>
        <w:t>two multivariate logistic regression models adjusting for 1: age &amp; gender and 2: all variables taken into account</w:t>
      </w:r>
      <w:ins w:id="63" w:author="Alexandru Istrate" w:date="2019-09-26T18:24:00Z">
        <w:r w:rsidR="00E11825">
          <w:rPr>
            <w:szCs w:val="24"/>
          </w:rPr>
          <w:t>.</w:t>
        </w:r>
      </w:ins>
      <w:r w:rsidRPr="00217F0F">
        <w:rPr>
          <w:szCs w:val="24"/>
        </w:rPr>
        <w:t xml:space="preserve"> </w:t>
      </w:r>
      <w:del w:id="64" w:author="Alexandru Istrate" w:date="2019-09-26T18:24:00Z">
        <w:r w:rsidRPr="00217F0F" w:rsidDel="00E11825">
          <w:rPr>
            <w:szCs w:val="24"/>
          </w:rPr>
          <w:delText xml:space="preserve">prior </w:delText>
        </w:r>
      </w:del>
      <w:ins w:id="65" w:author="Alexandru Istrate" w:date="2019-09-26T18:24:00Z">
        <w:r w:rsidR="00E11825">
          <w:rPr>
            <w:szCs w:val="24"/>
          </w:rPr>
          <w:t>P</w:t>
        </w:r>
        <w:r w:rsidR="00E11825" w:rsidRPr="00217F0F">
          <w:rPr>
            <w:szCs w:val="24"/>
          </w:rPr>
          <w:t xml:space="preserve">rior </w:t>
        </w:r>
      </w:ins>
      <w:r w:rsidRPr="00217F0F">
        <w:rPr>
          <w:szCs w:val="24"/>
        </w:rPr>
        <w:t xml:space="preserve">to logistic models, </w:t>
      </w:r>
      <w:commentRangeStart w:id="66"/>
      <w:del w:id="67" w:author="Alexandru Istrate" w:date="2019-09-26T18:24:00Z">
        <w:r w:rsidRPr="00217F0F" w:rsidDel="00E11825">
          <w:rPr>
            <w:szCs w:val="24"/>
          </w:rPr>
          <w:delText xml:space="preserve">right </w:delText>
        </w:r>
      </w:del>
      <w:proofErr w:type="gramStart"/>
      <w:ins w:id="68" w:author="Alexandru Istrate" w:date="2019-09-26T18:24:00Z">
        <w:r w:rsidR="00E11825" w:rsidRPr="00217F0F">
          <w:rPr>
            <w:szCs w:val="24"/>
          </w:rPr>
          <w:t>right</w:t>
        </w:r>
        <w:r w:rsidR="00E11825">
          <w:rPr>
            <w:szCs w:val="24"/>
          </w:rPr>
          <w:t>-</w:t>
        </w:r>
      </w:ins>
      <w:r w:rsidRPr="00217F0F">
        <w:rPr>
          <w:szCs w:val="24"/>
        </w:rPr>
        <w:t>skewed</w:t>
      </w:r>
      <w:proofErr w:type="gramEnd"/>
      <w:r w:rsidRPr="00217F0F">
        <w:rPr>
          <w:szCs w:val="24"/>
        </w:rPr>
        <w:t xml:space="preserve"> </w:t>
      </w:r>
      <w:commentRangeEnd w:id="66"/>
      <w:r w:rsidR="00B24B3F">
        <w:rPr>
          <w:rStyle w:val="CommentReference"/>
        </w:rPr>
        <w:commentReference w:id="66"/>
      </w:r>
      <w:r w:rsidRPr="00217F0F">
        <w:rPr>
          <w:szCs w:val="24"/>
        </w:rPr>
        <w:t xml:space="preserve">data </w:t>
      </w:r>
      <w:del w:id="69" w:author="Alexandru Istrate" w:date="2019-09-26T18:24:00Z">
        <w:r w:rsidRPr="00217F0F" w:rsidDel="00E11825">
          <w:rPr>
            <w:szCs w:val="24"/>
          </w:rPr>
          <w:delText xml:space="preserve">was </w:delText>
        </w:r>
      </w:del>
      <w:ins w:id="70" w:author="Alexandru Istrate" w:date="2019-09-26T18:24:00Z">
        <w:r w:rsidR="00E11825" w:rsidRPr="00217F0F">
          <w:rPr>
            <w:szCs w:val="24"/>
          </w:rPr>
          <w:t>w</w:t>
        </w:r>
        <w:r w:rsidR="00E11825">
          <w:rPr>
            <w:szCs w:val="24"/>
          </w:rPr>
          <w:t>ere</w:t>
        </w:r>
        <w:r w:rsidR="00E11825" w:rsidRPr="00217F0F">
          <w:rPr>
            <w:szCs w:val="24"/>
          </w:rPr>
          <w:t xml:space="preserve"> </w:t>
        </w:r>
      </w:ins>
      <w:r w:rsidRPr="00217F0F">
        <w:rPr>
          <w:szCs w:val="24"/>
        </w:rPr>
        <w:t xml:space="preserve">transformed using the base 10 logarithm. All statistical tests used </w:t>
      </w:r>
      <w:ins w:id="71" w:author="Alexandru Istrate" w:date="2019-09-26T18:25:00Z">
        <w:r w:rsidR="00E11825">
          <w:rPr>
            <w:szCs w:val="24"/>
          </w:rPr>
          <w:t xml:space="preserve">a </w:t>
        </w:r>
      </w:ins>
      <w:r w:rsidRPr="00217F0F">
        <w:rPr>
          <w:szCs w:val="24"/>
        </w:rPr>
        <w:t>significance cut-off of p&lt;0.05.</w:t>
      </w:r>
    </w:p>
    <w:p w14:paraId="4730B31F" w14:textId="77777777" w:rsidR="00941CE1" w:rsidRPr="00217F0F" w:rsidRDefault="00801463">
      <w:pPr>
        <w:pStyle w:val="Heading1"/>
        <w:rPr>
          <w:szCs w:val="24"/>
        </w:rPr>
      </w:pPr>
      <w:r w:rsidRPr="00217F0F">
        <w:rPr>
          <w:szCs w:val="24"/>
        </w:rPr>
        <w:t>Results</w:t>
      </w:r>
    </w:p>
    <w:p w14:paraId="32548F05" w14:textId="77777777" w:rsidR="00941CE1" w:rsidRPr="00217F0F" w:rsidRDefault="00801463">
      <w:pPr>
        <w:rPr>
          <w:szCs w:val="24"/>
        </w:rPr>
      </w:pPr>
      <w:r w:rsidRPr="00217F0F">
        <w:rPr>
          <w:szCs w:val="24"/>
        </w:rPr>
        <w:t>A total of 48 hepatitis E adult patients and 152 hepatitis A adult patients were included</w:t>
      </w:r>
      <w:ins w:id="72" w:author="Alexandru Istrate" w:date="2019-09-26T18:57:00Z">
        <w:r w:rsidR="00B24B3F" w:rsidRPr="00217F0F">
          <w:rPr>
            <w:szCs w:val="24"/>
          </w:rPr>
          <w:t>. No pregnant women were found in either group</w:t>
        </w:r>
      </w:ins>
      <w:r w:rsidRPr="00217F0F">
        <w:rPr>
          <w:szCs w:val="24"/>
        </w:rPr>
        <w:t>. No hepatitis E cases were registered in pediatric patients. Hepatitis E cases represented 9.62% from all registered cases of acute viral hepatitis during the study period, including legal minors (Figure 1). All hepatitis E cases are believed to be autochthonous but precise food-borne sources could not be reliably assessed.</w:t>
      </w:r>
    </w:p>
    <w:p w14:paraId="70FF75BA" w14:textId="77777777" w:rsidR="00941CE1" w:rsidRPr="00217F0F" w:rsidRDefault="00801463">
      <w:pPr>
        <w:rPr>
          <w:rFonts w:eastAsiaTheme="minorHAnsi"/>
          <w:szCs w:val="24"/>
          <w:lang w:eastAsia="en-US"/>
        </w:rPr>
      </w:pPr>
      <w:r w:rsidRPr="00217F0F">
        <w:rPr>
          <w:rFonts w:eastAsiaTheme="minorHAnsi"/>
          <w:noProof/>
          <w:szCs w:val="24"/>
          <w:lang w:eastAsia="en-US"/>
        </w:rPr>
        <w:drawing>
          <wp:inline distT="0" distB="0" distL="114300" distR="114300" wp14:anchorId="206524EA" wp14:editId="6345E4B2">
            <wp:extent cx="2286000" cy="2286000"/>
            <wp:effectExtent l="0" t="0" r="0" b="0"/>
            <wp:docPr id="4" name="Picture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1"/>
                    <pic:cNvPicPr>
                      <a:picLocks noChangeAspect="1"/>
                    </pic:cNvPicPr>
                  </pic:nvPicPr>
                  <pic:blipFill>
                    <a:blip r:embed="rId11"/>
                    <a:stretch>
                      <a:fillRect/>
                    </a:stretch>
                  </pic:blipFill>
                  <pic:spPr>
                    <a:xfrm>
                      <a:off x="0" y="0"/>
                      <a:ext cx="2286000" cy="2286000"/>
                    </a:xfrm>
                    <a:prstGeom prst="rect">
                      <a:avLst/>
                    </a:prstGeom>
                  </pic:spPr>
                </pic:pic>
              </a:graphicData>
            </a:graphic>
          </wp:inline>
        </w:drawing>
      </w:r>
    </w:p>
    <w:p w14:paraId="13544248" w14:textId="77777777" w:rsidR="00941CE1" w:rsidRPr="00217F0F" w:rsidRDefault="00801463">
      <w:pPr>
        <w:pStyle w:val="Caption"/>
        <w:rPr>
          <w:szCs w:val="24"/>
        </w:rPr>
      </w:pPr>
      <w:r w:rsidRPr="00217F0F">
        <w:rPr>
          <w:szCs w:val="24"/>
        </w:rPr>
        <w:t xml:space="preserve">Figure </w:t>
      </w:r>
      <w:r w:rsidRPr="00217F0F">
        <w:rPr>
          <w:szCs w:val="24"/>
        </w:rPr>
        <w:fldChar w:fldCharType="begin"/>
      </w:r>
      <w:r w:rsidRPr="00217F0F">
        <w:rPr>
          <w:szCs w:val="24"/>
        </w:rPr>
        <w:instrText xml:space="preserve"> SEQ Figure \* ARABIC </w:instrText>
      </w:r>
      <w:r w:rsidRPr="00217F0F">
        <w:rPr>
          <w:szCs w:val="24"/>
        </w:rPr>
        <w:fldChar w:fldCharType="separate"/>
      </w:r>
      <w:r w:rsidRPr="00217F0F">
        <w:rPr>
          <w:szCs w:val="24"/>
        </w:rPr>
        <w:t>1</w:t>
      </w:r>
      <w:r w:rsidRPr="00217F0F">
        <w:rPr>
          <w:szCs w:val="24"/>
        </w:rPr>
        <w:fldChar w:fldCharType="end"/>
      </w:r>
      <w:r w:rsidRPr="00217F0F">
        <w:rPr>
          <w:szCs w:val="24"/>
        </w:rPr>
        <w:t>. Distribution of acute viral hepatitis cases during the study period (2017 Jan 1 to 2019 Aug 30).</w:t>
      </w:r>
    </w:p>
    <w:p w14:paraId="227F723D" w14:textId="77777777" w:rsidR="00941CE1" w:rsidRPr="00217F0F" w:rsidRDefault="00801463">
      <w:pPr>
        <w:rPr>
          <w:szCs w:val="24"/>
        </w:rPr>
      </w:pPr>
      <w:r w:rsidRPr="00217F0F">
        <w:rPr>
          <w:szCs w:val="24"/>
        </w:rPr>
        <w:t>Most cases in both groups were male (M/F ratio: 1.47) and hepatitis E patients were significantly older than hepatitis A patients</w:t>
      </w:r>
      <w:del w:id="73" w:author="Alexandru Istrate" w:date="2019-09-26T18:57:00Z">
        <w:r w:rsidRPr="00217F0F" w:rsidDel="00B24B3F">
          <w:rPr>
            <w:szCs w:val="24"/>
          </w:rPr>
          <w:delText>. No pregnant women were found in either group</w:delText>
        </w:r>
      </w:del>
      <w:r w:rsidRPr="00217F0F">
        <w:rPr>
          <w:szCs w:val="24"/>
        </w:rPr>
        <w:t xml:space="preserve"> (Table 1). </w:t>
      </w:r>
    </w:p>
    <w:p w14:paraId="0E4E5CD7" w14:textId="77777777" w:rsidR="00941CE1" w:rsidRPr="00217F0F" w:rsidRDefault="00801463">
      <w:pPr>
        <w:rPr>
          <w:szCs w:val="24"/>
        </w:rPr>
      </w:pPr>
      <w:r w:rsidRPr="00217F0F">
        <w:rPr>
          <w:szCs w:val="24"/>
        </w:rPr>
        <w:t>Patients in both groups had statistically similar median hospitalization length. The maximum duration was 43 days in a hepatitis E patient and 38 days in a hepatitis A patient (Table 1).</w:t>
      </w:r>
    </w:p>
    <w:p w14:paraId="6F4C4CF0" w14:textId="77777777" w:rsidR="00941CE1" w:rsidRPr="00217F0F" w:rsidRDefault="00801463">
      <w:pPr>
        <w:rPr>
          <w:szCs w:val="24"/>
        </w:rPr>
      </w:pPr>
      <w:r w:rsidRPr="00217F0F">
        <w:rPr>
          <w:szCs w:val="24"/>
        </w:rPr>
        <w:t xml:space="preserve">Hepatitis E patients had significantly milder abnormalities in laboratory values at presentation for direct &amp; total bilirubin, AST, ALT, ALP, INR and prothrombin index and γ-GT (if adjusted for age </w:t>
      </w:r>
      <w:del w:id="74" w:author="Alexandru Istrate" w:date="2019-09-26T18:59:00Z">
        <w:r w:rsidRPr="00217F0F" w:rsidDel="00916B36">
          <w:rPr>
            <w:szCs w:val="24"/>
          </w:rPr>
          <w:delText xml:space="preserve">and </w:delText>
        </w:r>
      </w:del>
      <w:ins w:id="75" w:author="Alexandru Istrate" w:date="2019-09-26T18:59:00Z">
        <w:r w:rsidR="00916B36">
          <w:rPr>
            <w:szCs w:val="24"/>
          </w:rPr>
          <w:t>&amp;</w:t>
        </w:r>
        <w:r w:rsidR="00916B36" w:rsidRPr="00217F0F">
          <w:rPr>
            <w:szCs w:val="24"/>
          </w:rPr>
          <w:t xml:space="preserve"> </w:t>
        </w:r>
      </w:ins>
      <w:r w:rsidRPr="00217F0F">
        <w:rPr>
          <w:szCs w:val="24"/>
        </w:rPr>
        <w:t xml:space="preserve">gender) (Table 1, Figure 2). </w:t>
      </w:r>
    </w:p>
    <w:p w14:paraId="5D30932A" w14:textId="77777777" w:rsidR="00941CE1" w:rsidRPr="00217F0F" w:rsidRDefault="00801463">
      <w:pPr>
        <w:pStyle w:val="Caption"/>
        <w:rPr>
          <w:szCs w:val="24"/>
        </w:rPr>
      </w:pPr>
      <w:r w:rsidRPr="00217F0F">
        <w:rPr>
          <w:szCs w:val="24"/>
        </w:rPr>
        <w:t xml:space="preserve">Table </w:t>
      </w:r>
      <w:r w:rsidRPr="00217F0F">
        <w:rPr>
          <w:szCs w:val="24"/>
        </w:rPr>
        <w:fldChar w:fldCharType="begin"/>
      </w:r>
      <w:r w:rsidRPr="00217F0F">
        <w:rPr>
          <w:szCs w:val="24"/>
        </w:rPr>
        <w:instrText xml:space="preserve"> SEQ Table \* ARABIC </w:instrText>
      </w:r>
      <w:r w:rsidRPr="00217F0F">
        <w:rPr>
          <w:szCs w:val="24"/>
        </w:rPr>
        <w:fldChar w:fldCharType="separate"/>
      </w:r>
      <w:r w:rsidRPr="00217F0F">
        <w:rPr>
          <w:szCs w:val="24"/>
        </w:rPr>
        <w:t>1</w:t>
      </w:r>
      <w:r w:rsidRPr="00217F0F">
        <w:rPr>
          <w:szCs w:val="24"/>
        </w:rPr>
        <w:fldChar w:fldCharType="end"/>
      </w:r>
      <w:r w:rsidRPr="00217F0F">
        <w:rPr>
          <w:szCs w:val="24"/>
        </w:rPr>
        <w:t>. Hospitalization and laboratory parameters of the hepatitis E and A groups.</w:t>
      </w:r>
    </w:p>
    <w:tbl>
      <w:tblPr>
        <w:tblStyle w:val="TableGrid"/>
        <w:tblW w:w="9016" w:type="dxa"/>
        <w:tblLayout w:type="fixed"/>
        <w:tblLook w:val="04A0" w:firstRow="1" w:lastRow="0" w:firstColumn="1" w:lastColumn="0" w:noHBand="0" w:noVBand="1"/>
      </w:tblPr>
      <w:tblGrid>
        <w:gridCol w:w="1554"/>
        <w:gridCol w:w="853"/>
        <w:gridCol w:w="1556"/>
        <w:gridCol w:w="1753"/>
        <w:gridCol w:w="1791"/>
        <w:gridCol w:w="1509"/>
      </w:tblGrid>
      <w:tr w:rsidR="00941CE1" w:rsidRPr="00217F0F" w14:paraId="12DF33C6" w14:textId="77777777">
        <w:trPr>
          <w:trHeight w:val="300"/>
        </w:trPr>
        <w:tc>
          <w:tcPr>
            <w:tcW w:w="2407" w:type="dxa"/>
            <w:gridSpan w:val="2"/>
            <w:vMerge w:val="restart"/>
            <w:tcBorders>
              <w:top w:val="single" w:sz="4" w:space="0" w:color="auto"/>
              <w:left w:val="single" w:sz="4" w:space="0" w:color="auto"/>
              <w:bottom w:val="single" w:sz="4" w:space="0" w:color="auto"/>
              <w:right w:val="single" w:sz="4" w:space="0" w:color="auto"/>
            </w:tcBorders>
            <w:noWrap/>
          </w:tcPr>
          <w:p w14:paraId="2B8A9564" w14:textId="77777777" w:rsidR="00941CE1" w:rsidRPr="00217F0F" w:rsidRDefault="00801463">
            <w:pPr>
              <w:jc w:val="left"/>
              <w:rPr>
                <w:b/>
                <w:sz w:val="20"/>
              </w:rPr>
            </w:pPr>
            <w:r w:rsidRPr="00217F0F">
              <w:rPr>
                <w:b/>
                <w:sz w:val="20"/>
              </w:rPr>
              <w:t>Hepatitis (Group)</w:t>
            </w:r>
          </w:p>
          <w:p w14:paraId="7E91DCB7" w14:textId="77777777" w:rsidR="00941CE1" w:rsidRPr="00217F0F" w:rsidRDefault="00801463">
            <w:pPr>
              <w:jc w:val="left"/>
              <w:rPr>
                <w:b/>
                <w:sz w:val="20"/>
              </w:rPr>
            </w:pPr>
            <w:r w:rsidRPr="00217F0F">
              <w:rPr>
                <w:b/>
                <w:sz w:val="20"/>
              </w:rPr>
              <w:t xml:space="preserve"> </w:t>
            </w:r>
          </w:p>
        </w:tc>
        <w:tc>
          <w:tcPr>
            <w:tcW w:w="1556" w:type="dxa"/>
            <w:tcBorders>
              <w:top w:val="single" w:sz="4" w:space="0" w:color="auto"/>
              <w:left w:val="single" w:sz="4" w:space="0" w:color="auto"/>
              <w:bottom w:val="single" w:sz="4" w:space="0" w:color="auto"/>
              <w:right w:val="single" w:sz="4" w:space="0" w:color="auto"/>
            </w:tcBorders>
            <w:noWrap/>
          </w:tcPr>
          <w:p w14:paraId="3CCD4BF2" w14:textId="77777777" w:rsidR="00941CE1" w:rsidRPr="00217F0F" w:rsidRDefault="00801463">
            <w:pPr>
              <w:jc w:val="left"/>
              <w:rPr>
                <w:b/>
                <w:sz w:val="20"/>
              </w:rPr>
            </w:pPr>
            <w:r w:rsidRPr="00217F0F">
              <w:rPr>
                <w:b/>
                <w:sz w:val="20"/>
              </w:rPr>
              <w:t>E</w:t>
            </w:r>
          </w:p>
          <w:p w14:paraId="2AE7594F" w14:textId="77777777" w:rsidR="00941CE1" w:rsidRPr="00217F0F" w:rsidRDefault="00801463">
            <w:pPr>
              <w:jc w:val="left"/>
              <w:rPr>
                <w:b/>
                <w:sz w:val="20"/>
              </w:rPr>
            </w:pPr>
            <w:r w:rsidRPr="00217F0F">
              <w:rPr>
                <w:b/>
                <w:sz w:val="20"/>
              </w:rPr>
              <w:t>n (%)</w:t>
            </w:r>
          </w:p>
        </w:tc>
        <w:tc>
          <w:tcPr>
            <w:tcW w:w="1753" w:type="dxa"/>
            <w:tcBorders>
              <w:top w:val="single" w:sz="4" w:space="0" w:color="auto"/>
              <w:left w:val="single" w:sz="4" w:space="0" w:color="auto"/>
              <w:bottom w:val="single" w:sz="4" w:space="0" w:color="auto"/>
              <w:right w:val="single" w:sz="4" w:space="0" w:color="auto"/>
            </w:tcBorders>
            <w:noWrap/>
          </w:tcPr>
          <w:p w14:paraId="0859EFBD" w14:textId="77777777" w:rsidR="00941CE1" w:rsidRPr="00217F0F" w:rsidRDefault="00801463">
            <w:pPr>
              <w:jc w:val="left"/>
              <w:rPr>
                <w:b/>
                <w:sz w:val="20"/>
              </w:rPr>
            </w:pPr>
            <w:r w:rsidRPr="00217F0F">
              <w:rPr>
                <w:b/>
                <w:sz w:val="20"/>
              </w:rPr>
              <w:t xml:space="preserve">A </w:t>
            </w:r>
          </w:p>
          <w:p w14:paraId="7D4ED66F" w14:textId="77777777" w:rsidR="00941CE1" w:rsidRPr="00217F0F" w:rsidRDefault="00801463">
            <w:pPr>
              <w:jc w:val="left"/>
              <w:rPr>
                <w:b/>
                <w:sz w:val="20"/>
              </w:rPr>
            </w:pPr>
            <w:r w:rsidRPr="00217F0F">
              <w:rPr>
                <w:b/>
                <w:sz w:val="20"/>
              </w:rPr>
              <w:t>n (%)</w:t>
            </w:r>
          </w:p>
        </w:tc>
        <w:tc>
          <w:tcPr>
            <w:tcW w:w="1791" w:type="dxa"/>
            <w:tcBorders>
              <w:top w:val="single" w:sz="4" w:space="0" w:color="auto"/>
              <w:left w:val="single" w:sz="4" w:space="0" w:color="auto"/>
              <w:bottom w:val="single" w:sz="4" w:space="0" w:color="auto"/>
              <w:right w:val="single" w:sz="4" w:space="0" w:color="auto"/>
            </w:tcBorders>
            <w:noWrap/>
          </w:tcPr>
          <w:p w14:paraId="54856A0B" w14:textId="77777777" w:rsidR="00941CE1" w:rsidRPr="00217F0F" w:rsidRDefault="00801463">
            <w:pPr>
              <w:jc w:val="left"/>
              <w:rPr>
                <w:b/>
                <w:sz w:val="20"/>
              </w:rPr>
            </w:pPr>
            <w:r w:rsidRPr="00217F0F">
              <w:rPr>
                <w:b/>
                <w:sz w:val="20"/>
              </w:rPr>
              <w:t>Univariate statistics</w:t>
            </w:r>
          </w:p>
        </w:tc>
        <w:tc>
          <w:tcPr>
            <w:tcW w:w="1509" w:type="dxa"/>
            <w:tcBorders>
              <w:top w:val="single" w:sz="4" w:space="0" w:color="auto"/>
              <w:left w:val="single" w:sz="4" w:space="0" w:color="auto"/>
              <w:bottom w:val="single" w:sz="4" w:space="0" w:color="auto"/>
              <w:right w:val="single" w:sz="4" w:space="0" w:color="auto"/>
            </w:tcBorders>
            <w:noWrap/>
          </w:tcPr>
          <w:p w14:paraId="1D41FC71" w14:textId="77777777" w:rsidR="00941CE1" w:rsidRPr="00217F0F" w:rsidRDefault="00801463">
            <w:pPr>
              <w:jc w:val="left"/>
              <w:rPr>
                <w:b/>
                <w:sz w:val="20"/>
                <w:vertAlign w:val="superscript"/>
              </w:rPr>
            </w:pPr>
            <w:r w:rsidRPr="00217F0F">
              <w:rPr>
                <w:b/>
                <w:sz w:val="20"/>
              </w:rPr>
              <w:t>Adjusted OR</w:t>
            </w:r>
            <w:r w:rsidRPr="00217F0F">
              <w:rPr>
                <w:b/>
                <w:sz w:val="20"/>
                <w:vertAlign w:val="superscript"/>
              </w:rPr>
              <w:t>1</w:t>
            </w:r>
          </w:p>
          <w:p w14:paraId="077E49BB" w14:textId="77777777" w:rsidR="00941CE1" w:rsidRPr="00217F0F" w:rsidRDefault="00801463">
            <w:pPr>
              <w:jc w:val="left"/>
              <w:rPr>
                <w:b/>
                <w:sz w:val="20"/>
              </w:rPr>
            </w:pPr>
            <w:r w:rsidRPr="00217F0F">
              <w:rPr>
                <w:b/>
                <w:bCs/>
                <w:sz w:val="20"/>
              </w:rPr>
              <w:t>p, [95% CI]</w:t>
            </w:r>
          </w:p>
        </w:tc>
      </w:tr>
      <w:tr w:rsidR="00941CE1" w:rsidRPr="00217F0F" w14:paraId="395FDA91" w14:textId="77777777">
        <w:trPr>
          <w:trHeight w:val="300"/>
        </w:trPr>
        <w:tc>
          <w:tcPr>
            <w:tcW w:w="2407" w:type="dxa"/>
            <w:gridSpan w:val="2"/>
            <w:vMerge/>
            <w:tcBorders>
              <w:top w:val="single" w:sz="4" w:space="0" w:color="auto"/>
              <w:left w:val="single" w:sz="4" w:space="0" w:color="auto"/>
              <w:bottom w:val="single" w:sz="4" w:space="0" w:color="auto"/>
              <w:right w:val="single" w:sz="4" w:space="0" w:color="auto"/>
            </w:tcBorders>
            <w:vAlign w:val="center"/>
          </w:tcPr>
          <w:p w14:paraId="17D1E62F" w14:textId="77777777" w:rsidR="00941CE1" w:rsidRPr="00217F0F" w:rsidRDefault="00941CE1">
            <w:pPr>
              <w:jc w:val="left"/>
              <w:rPr>
                <w:b/>
                <w:sz w:val="20"/>
              </w:rPr>
            </w:pPr>
          </w:p>
        </w:tc>
        <w:tc>
          <w:tcPr>
            <w:tcW w:w="1556" w:type="dxa"/>
            <w:tcBorders>
              <w:top w:val="single" w:sz="4" w:space="0" w:color="auto"/>
              <w:left w:val="single" w:sz="4" w:space="0" w:color="auto"/>
              <w:bottom w:val="single" w:sz="4" w:space="0" w:color="auto"/>
              <w:right w:val="single" w:sz="4" w:space="0" w:color="auto"/>
            </w:tcBorders>
            <w:noWrap/>
          </w:tcPr>
          <w:p w14:paraId="6A7855D7" w14:textId="77777777" w:rsidR="00941CE1" w:rsidRPr="00217F0F" w:rsidRDefault="00801463">
            <w:pPr>
              <w:jc w:val="left"/>
              <w:rPr>
                <w:b/>
                <w:sz w:val="20"/>
              </w:rPr>
            </w:pPr>
            <w:r w:rsidRPr="00217F0F">
              <w:rPr>
                <w:b/>
                <w:sz w:val="20"/>
              </w:rPr>
              <w:t>48 (24.0)</w:t>
            </w:r>
          </w:p>
        </w:tc>
        <w:tc>
          <w:tcPr>
            <w:tcW w:w="1753" w:type="dxa"/>
            <w:tcBorders>
              <w:top w:val="single" w:sz="4" w:space="0" w:color="auto"/>
              <w:left w:val="single" w:sz="4" w:space="0" w:color="auto"/>
              <w:bottom w:val="single" w:sz="4" w:space="0" w:color="auto"/>
              <w:right w:val="single" w:sz="4" w:space="0" w:color="auto"/>
            </w:tcBorders>
            <w:noWrap/>
          </w:tcPr>
          <w:p w14:paraId="2581FEDC" w14:textId="77777777" w:rsidR="00941CE1" w:rsidRPr="00217F0F" w:rsidRDefault="00801463">
            <w:pPr>
              <w:jc w:val="left"/>
              <w:rPr>
                <w:b/>
                <w:sz w:val="20"/>
              </w:rPr>
            </w:pPr>
            <w:r w:rsidRPr="00217F0F">
              <w:rPr>
                <w:b/>
                <w:sz w:val="20"/>
              </w:rPr>
              <w:t>152 (76.0)</w:t>
            </w:r>
          </w:p>
        </w:tc>
        <w:tc>
          <w:tcPr>
            <w:tcW w:w="1791" w:type="dxa"/>
            <w:tcBorders>
              <w:top w:val="single" w:sz="4" w:space="0" w:color="auto"/>
              <w:left w:val="single" w:sz="4" w:space="0" w:color="auto"/>
              <w:bottom w:val="single" w:sz="4" w:space="0" w:color="auto"/>
              <w:right w:val="single" w:sz="4" w:space="0" w:color="auto"/>
            </w:tcBorders>
            <w:noWrap/>
          </w:tcPr>
          <w:p w14:paraId="071B0B07" w14:textId="77777777" w:rsidR="00941CE1" w:rsidRPr="00217F0F" w:rsidRDefault="00941CE1">
            <w:pPr>
              <w:jc w:val="left"/>
              <w:rPr>
                <w:b/>
                <w:sz w:val="20"/>
              </w:rPr>
            </w:pPr>
          </w:p>
        </w:tc>
        <w:tc>
          <w:tcPr>
            <w:tcW w:w="1509" w:type="dxa"/>
            <w:tcBorders>
              <w:top w:val="single" w:sz="4" w:space="0" w:color="auto"/>
              <w:left w:val="single" w:sz="4" w:space="0" w:color="auto"/>
              <w:bottom w:val="single" w:sz="4" w:space="0" w:color="auto"/>
              <w:right w:val="single" w:sz="4" w:space="0" w:color="auto"/>
            </w:tcBorders>
            <w:noWrap/>
          </w:tcPr>
          <w:p w14:paraId="3382BB80" w14:textId="77777777" w:rsidR="00941CE1" w:rsidRPr="00217F0F" w:rsidRDefault="00941CE1">
            <w:pPr>
              <w:jc w:val="left"/>
              <w:rPr>
                <w:b/>
                <w:sz w:val="20"/>
              </w:rPr>
            </w:pPr>
          </w:p>
        </w:tc>
      </w:tr>
      <w:tr w:rsidR="00941CE1" w:rsidRPr="00217F0F" w14:paraId="1D6657F7"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2D50C7F1" w14:textId="77777777" w:rsidR="00941CE1" w:rsidRPr="00217F0F" w:rsidRDefault="00801463">
            <w:pPr>
              <w:jc w:val="left"/>
              <w:rPr>
                <w:bCs/>
                <w:sz w:val="20"/>
              </w:rPr>
            </w:pPr>
            <w:r w:rsidRPr="00217F0F">
              <w:rPr>
                <w:bCs/>
                <w:sz w:val="20"/>
              </w:rPr>
              <w:t>Gender</w:t>
            </w:r>
          </w:p>
        </w:tc>
        <w:tc>
          <w:tcPr>
            <w:tcW w:w="853" w:type="dxa"/>
            <w:tcBorders>
              <w:top w:val="single" w:sz="4" w:space="0" w:color="auto"/>
              <w:left w:val="single" w:sz="4" w:space="0" w:color="auto"/>
              <w:bottom w:val="single" w:sz="4" w:space="0" w:color="auto"/>
              <w:right w:val="single" w:sz="4" w:space="0" w:color="auto"/>
            </w:tcBorders>
            <w:noWrap/>
          </w:tcPr>
          <w:p w14:paraId="0F13252C" w14:textId="77777777" w:rsidR="00941CE1" w:rsidRPr="00217F0F" w:rsidRDefault="00801463">
            <w:pPr>
              <w:jc w:val="left"/>
              <w:rPr>
                <w:bCs/>
                <w:sz w:val="20"/>
              </w:rPr>
            </w:pPr>
            <w:r w:rsidRPr="00217F0F">
              <w:rPr>
                <w:bCs/>
                <w:sz w:val="20"/>
              </w:rPr>
              <w:t>M</w:t>
            </w:r>
          </w:p>
        </w:tc>
        <w:tc>
          <w:tcPr>
            <w:tcW w:w="1556" w:type="dxa"/>
            <w:tcBorders>
              <w:top w:val="single" w:sz="4" w:space="0" w:color="auto"/>
              <w:left w:val="single" w:sz="4" w:space="0" w:color="auto"/>
              <w:bottom w:val="single" w:sz="4" w:space="0" w:color="auto"/>
              <w:right w:val="single" w:sz="4" w:space="0" w:color="auto"/>
            </w:tcBorders>
            <w:noWrap/>
          </w:tcPr>
          <w:p w14:paraId="6C85BA6F" w14:textId="77777777" w:rsidR="00941CE1" w:rsidRPr="00217F0F" w:rsidRDefault="00801463">
            <w:pPr>
              <w:jc w:val="left"/>
              <w:rPr>
                <w:bCs/>
                <w:sz w:val="20"/>
              </w:rPr>
            </w:pPr>
            <w:r w:rsidRPr="00217F0F">
              <w:rPr>
                <w:bCs/>
                <w:sz w:val="20"/>
              </w:rPr>
              <w:t>31 (64.6)</w:t>
            </w:r>
          </w:p>
        </w:tc>
        <w:tc>
          <w:tcPr>
            <w:tcW w:w="1753" w:type="dxa"/>
            <w:tcBorders>
              <w:top w:val="single" w:sz="4" w:space="0" w:color="auto"/>
              <w:left w:val="single" w:sz="4" w:space="0" w:color="auto"/>
              <w:bottom w:val="single" w:sz="4" w:space="0" w:color="auto"/>
              <w:right w:val="single" w:sz="4" w:space="0" w:color="auto"/>
            </w:tcBorders>
            <w:noWrap/>
          </w:tcPr>
          <w:p w14:paraId="614E3007" w14:textId="77777777" w:rsidR="00941CE1" w:rsidRPr="00217F0F" w:rsidRDefault="00801463">
            <w:pPr>
              <w:jc w:val="left"/>
              <w:rPr>
                <w:bCs/>
                <w:sz w:val="20"/>
              </w:rPr>
            </w:pPr>
            <w:r w:rsidRPr="00217F0F">
              <w:rPr>
                <w:bCs/>
                <w:sz w:val="20"/>
              </w:rPr>
              <w:t>88 (57.9)</w:t>
            </w:r>
          </w:p>
        </w:tc>
        <w:tc>
          <w:tcPr>
            <w:tcW w:w="1791" w:type="dxa"/>
            <w:tcBorders>
              <w:top w:val="single" w:sz="4" w:space="0" w:color="auto"/>
              <w:left w:val="single" w:sz="4" w:space="0" w:color="auto"/>
              <w:bottom w:val="single" w:sz="4" w:space="0" w:color="auto"/>
              <w:right w:val="single" w:sz="4" w:space="0" w:color="auto"/>
            </w:tcBorders>
            <w:noWrap/>
          </w:tcPr>
          <w:p w14:paraId="0F95788D" w14:textId="77777777" w:rsidR="00941CE1" w:rsidRPr="00217F0F" w:rsidRDefault="00801463">
            <w:pPr>
              <w:jc w:val="left"/>
              <w:rPr>
                <w:bCs/>
                <w:sz w:val="20"/>
              </w:rPr>
            </w:pPr>
            <w:r w:rsidRPr="00217F0F">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743E844C" w14:textId="77777777" w:rsidR="00941CE1" w:rsidRPr="00217F0F" w:rsidRDefault="00941CE1">
            <w:pPr>
              <w:jc w:val="left"/>
              <w:rPr>
                <w:bCs/>
                <w:sz w:val="20"/>
              </w:rPr>
            </w:pPr>
          </w:p>
        </w:tc>
      </w:tr>
      <w:tr w:rsidR="00941CE1" w:rsidRPr="00217F0F" w14:paraId="7E2F7F3F"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7A49580C"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AC3C2D6" w14:textId="77777777" w:rsidR="00941CE1" w:rsidRPr="00217F0F" w:rsidRDefault="00801463">
            <w:pPr>
              <w:jc w:val="left"/>
              <w:rPr>
                <w:bCs/>
                <w:sz w:val="20"/>
              </w:rPr>
            </w:pPr>
            <w:r w:rsidRPr="00217F0F">
              <w:rPr>
                <w:bCs/>
                <w:sz w:val="20"/>
              </w:rPr>
              <w:t>F</w:t>
            </w:r>
          </w:p>
        </w:tc>
        <w:tc>
          <w:tcPr>
            <w:tcW w:w="1556" w:type="dxa"/>
            <w:tcBorders>
              <w:top w:val="single" w:sz="4" w:space="0" w:color="auto"/>
              <w:left w:val="single" w:sz="4" w:space="0" w:color="auto"/>
              <w:bottom w:val="single" w:sz="4" w:space="0" w:color="auto"/>
              <w:right w:val="single" w:sz="4" w:space="0" w:color="auto"/>
            </w:tcBorders>
            <w:noWrap/>
          </w:tcPr>
          <w:p w14:paraId="73167CF5" w14:textId="77777777" w:rsidR="00941CE1" w:rsidRPr="00217F0F" w:rsidRDefault="00801463">
            <w:pPr>
              <w:jc w:val="left"/>
              <w:rPr>
                <w:bCs/>
                <w:sz w:val="20"/>
              </w:rPr>
            </w:pPr>
            <w:r w:rsidRPr="00217F0F">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40C4AE74" w14:textId="77777777" w:rsidR="00941CE1" w:rsidRPr="00217F0F" w:rsidRDefault="00801463">
            <w:pPr>
              <w:jc w:val="left"/>
              <w:rPr>
                <w:bCs/>
                <w:sz w:val="20"/>
              </w:rPr>
            </w:pPr>
            <w:r w:rsidRPr="00217F0F">
              <w:rPr>
                <w:bCs/>
                <w:sz w:val="20"/>
              </w:rPr>
              <w:t>64 (42.1)</w:t>
            </w:r>
          </w:p>
        </w:tc>
        <w:tc>
          <w:tcPr>
            <w:tcW w:w="1791" w:type="dxa"/>
            <w:tcBorders>
              <w:top w:val="single" w:sz="4" w:space="0" w:color="auto"/>
              <w:left w:val="single" w:sz="4" w:space="0" w:color="auto"/>
              <w:bottom w:val="single" w:sz="4" w:space="0" w:color="auto"/>
              <w:right w:val="single" w:sz="4" w:space="0" w:color="auto"/>
            </w:tcBorders>
            <w:noWrap/>
          </w:tcPr>
          <w:p w14:paraId="54655DE6" w14:textId="77777777"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4FD01E84" w14:textId="77777777" w:rsidR="00941CE1" w:rsidRPr="00217F0F" w:rsidRDefault="00941CE1">
            <w:pPr>
              <w:jc w:val="left"/>
              <w:rPr>
                <w:bCs/>
                <w:sz w:val="20"/>
              </w:rPr>
            </w:pPr>
          </w:p>
        </w:tc>
      </w:tr>
      <w:tr w:rsidR="00941CE1" w:rsidRPr="00217F0F" w14:paraId="1E1D610C"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7F319728" w14:textId="77777777" w:rsidR="00941CE1" w:rsidRPr="00217F0F" w:rsidRDefault="00801463">
            <w:pPr>
              <w:jc w:val="left"/>
              <w:rPr>
                <w:bCs/>
                <w:sz w:val="20"/>
              </w:rPr>
            </w:pPr>
            <w:r w:rsidRPr="00217F0F">
              <w:rPr>
                <w:bCs/>
                <w:sz w:val="20"/>
              </w:rPr>
              <w:t>Age at presentation</w:t>
            </w:r>
          </w:p>
          <w:p w14:paraId="2C80E2BA" w14:textId="77777777" w:rsidR="00941CE1" w:rsidRPr="00217F0F" w:rsidRDefault="00801463">
            <w:pPr>
              <w:jc w:val="left"/>
              <w:rPr>
                <w:bCs/>
                <w:sz w:val="20"/>
              </w:rPr>
            </w:pPr>
            <w:r w:rsidRPr="00217F0F">
              <w:rPr>
                <w:bCs/>
                <w:sz w:val="20"/>
              </w:rPr>
              <w:t>(years)</w:t>
            </w:r>
          </w:p>
        </w:tc>
        <w:tc>
          <w:tcPr>
            <w:tcW w:w="853" w:type="dxa"/>
            <w:tcBorders>
              <w:top w:val="single" w:sz="4" w:space="0" w:color="auto"/>
              <w:left w:val="single" w:sz="4" w:space="0" w:color="auto"/>
              <w:bottom w:val="single" w:sz="4" w:space="0" w:color="auto"/>
              <w:right w:val="single" w:sz="4" w:space="0" w:color="auto"/>
            </w:tcBorders>
            <w:noWrap/>
          </w:tcPr>
          <w:p w14:paraId="6786C386" w14:textId="77777777" w:rsidR="00941CE1" w:rsidRPr="00217F0F" w:rsidRDefault="00801463">
            <w:pPr>
              <w:jc w:val="left"/>
              <w:rPr>
                <w:bCs/>
                <w:sz w:val="20"/>
              </w:rPr>
            </w:pPr>
            <w:r w:rsidRPr="00217F0F">
              <w:rPr>
                <w:bCs/>
                <w:sz w:val="20"/>
              </w:rPr>
              <w:t>μ ±DS</w:t>
            </w:r>
          </w:p>
        </w:tc>
        <w:tc>
          <w:tcPr>
            <w:tcW w:w="1556" w:type="dxa"/>
            <w:tcBorders>
              <w:top w:val="single" w:sz="4" w:space="0" w:color="auto"/>
              <w:left w:val="single" w:sz="4" w:space="0" w:color="auto"/>
              <w:bottom w:val="single" w:sz="4" w:space="0" w:color="auto"/>
              <w:right w:val="single" w:sz="4" w:space="0" w:color="auto"/>
            </w:tcBorders>
            <w:noWrap/>
          </w:tcPr>
          <w:p w14:paraId="3807D03C" w14:textId="77777777" w:rsidR="00941CE1" w:rsidRPr="00217F0F" w:rsidRDefault="00801463">
            <w:pPr>
              <w:jc w:val="left"/>
              <w:rPr>
                <w:bCs/>
                <w:sz w:val="20"/>
              </w:rPr>
            </w:pPr>
            <w:r w:rsidRPr="00217F0F">
              <w:rPr>
                <w:bCs/>
                <w:sz w:val="20"/>
              </w:rPr>
              <w:t>50.62 ±15.6</w:t>
            </w:r>
          </w:p>
        </w:tc>
        <w:tc>
          <w:tcPr>
            <w:tcW w:w="1753" w:type="dxa"/>
            <w:tcBorders>
              <w:top w:val="single" w:sz="4" w:space="0" w:color="auto"/>
              <w:left w:val="single" w:sz="4" w:space="0" w:color="auto"/>
              <w:bottom w:val="single" w:sz="4" w:space="0" w:color="auto"/>
              <w:right w:val="single" w:sz="4" w:space="0" w:color="auto"/>
            </w:tcBorders>
            <w:noWrap/>
          </w:tcPr>
          <w:p w14:paraId="1ECC5E7F" w14:textId="77777777" w:rsidR="00941CE1" w:rsidRPr="00217F0F" w:rsidRDefault="00801463">
            <w:pPr>
              <w:jc w:val="left"/>
              <w:rPr>
                <w:bCs/>
                <w:sz w:val="20"/>
              </w:rPr>
            </w:pPr>
            <w:r w:rsidRPr="00217F0F">
              <w:rPr>
                <w:bCs/>
                <w:sz w:val="20"/>
              </w:rPr>
              <w:t>39.06 ±15.0</w:t>
            </w:r>
          </w:p>
        </w:tc>
        <w:tc>
          <w:tcPr>
            <w:tcW w:w="1791" w:type="dxa"/>
            <w:tcBorders>
              <w:top w:val="single" w:sz="4" w:space="0" w:color="auto"/>
              <w:left w:val="single" w:sz="4" w:space="0" w:color="auto"/>
              <w:bottom w:val="single" w:sz="4" w:space="0" w:color="auto"/>
              <w:right w:val="single" w:sz="4" w:space="0" w:color="auto"/>
            </w:tcBorders>
          </w:tcPr>
          <w:p w14:paraId="2151F9AB" w14:textId="77777777" w:rsidR="00941CE1" w:rsidRPr="00217F0F" w:rsidRDefault="00801463">
            <w:pPr>
              <w:jc w:val="left"/>
              <w:rPr>
                <w:bCs/>
                <w:sz w:val="20"/>
              </w:rPr>
            </w:pPr>
            <w:r w:rsidRPr="00217F0F">
              <w:rPr>
                <w:bCs/>
                <w:sz w:val="20"/>
              </w:rPr>
              <w:t>MW: p&lt;</w:t>
            </w:r>
            <w:del w:id="76" w:author="Alexandru Istrate" w:date="2019-09-26T18:59:00Z">
              <w:r w:rsidRPr="00217F0F" w:rsidDel="00916B36">
                <w:rPr>
                  <w:bCs/>
                  <w:sz w:val="20"/>
                </w:rPr>
                <w:delText>0</w:delText>
              </w:r>
            </w:del>
            <w:r w:rsidRPr="00217F0F">
              <w:rPr>
                <w:bCs/>
                <w:sz w:val="20"/>
              </w:rPr>
              <w:t>.001</w:t>
            </w:r>
          </w:p>
        </w:tc>
        <w:tc>
          <w:tcPr>
            <w:tcW w:w="1509" w:type="dxa"/>
            <w:tcBorders>
              <w:top w:val="single" w:sz="4" w:space="0" w:color="auto"/>
              <w:left w:val="single" w:sz="4" w:space="0" w:color="auto"/>
              <w:bottom w:val="single" w:sz="4" w:space="0" w:color="auto"/>
              <w:right w:val="single" w:sz="4" w:space="0" w:color="auto"/>
            </w:tcBorders>
            <w:noWrap/>
          </w:tcPr>
          <w:p w14:paraId="60E3CC31" w14:textId="77777777" w:rsidR="00941CE1" w:rsidRPr="00217F0F" w:rsidRDefault="00941CE1">
            <w:pPr>
              <w:jc w:val="left"/>
              <w:rPr>
                <w:bCs/>
                <w:sz w:val="20"/>
              </w:rPr>
            </w:pPr>
          </w:p>
        </w:tc>
      </w:tr>
      <w:tr w:rsidR="00941CE1" w:rsidRPr="00217F0F" w14:paraId="64291AF1"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6820DCC1"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4FC1B852" w14:textId="77777777" w:rsidR="00941CE1" w:rsidRPr="00217F0F" w:rsidRDefault="00801463">
            <w:pPr>
              <w:jc w:val="left"/>
              <w:rPr>
                <w:bCs/>
                <w:sz w:val="20"/>
              </w:rPr>
            </w:pPr>
            <w:r w:rsidRPr="00217F0F">
              <w:rPr>
                <w:bCs/>
                <w:sz w:val="20"/>
              </w:rPr>
              <w:t>50+</w:t>
            </w:r>
          </w:p>
        </w:tc>
        <w:tc>
          <w:tcPr>
            <w:tcW w:w="1556" w:type="dxa"/>
            <w:tcBorders>
              <w:top w:val="single" w:sz="4" w:space="0" w:color="auto"/>
              <w:left w:val="single" w:sz="4" w:space="0" w:color="auto"/>
              <w:bottom w:val="single" w:sz="4" w:space="0" w:color="auto"/>
              <w:right w:val="single" w:sz="4" w:space="0" w:color="auto"/>
            </w:tcBorders>
            <w:noWrap/>
          </w:tcPr>
          <w:p w14:paraId="55C90452" w14:textId="77777777" w:rsidR="00941CE1" w:rsidRPr="00217F0F" w:rsidRDefault="00801463">
            <w:pPr>
              <w:jc w:val="left"/>
              <w:rPr>
                <w:bCs/>
                <w:sz w:val="20"/>
              </w:rPr>
            </w:pPr>
            <w:r w:rsidRPr="00217F0F">
              <w:rPr>
                <w:bCs/>
                <w:sz w:val="20"/>
              </w:rPr>
              <w:t>28 (58.3)</w:t>
            </w:r>
          </w:p>
        </w:tc>
        <w:tc>
          <w:tcPr>
            <w:tcW w:w="1753" w:type="dxa"/>
            <w:tcBorders>
              <w:top w:val="single" w:sz="4" w:space="0" w:color="auto"/>
              <w:left w:val="single" w:sz="4" w:space="0" w:color="auto"/>
              <w:bottom w:val="single" w:sz="4" w:space="0" w:color="auto"/>
              <w:right w:val="single" w:sz="4" w:space="0" w:color="auto"/>
            </w:tcBorders>
            <w:noWrap/>
          </w:tcPr>
          <w:p w14:paraId="1BB79229" w14:textId="77777777" w:rsidR="00941CE1" w:rsidRPr="00217F0F" w:rsidRDefault="00801463">
            <w:pPr>
              <w:jc w:val="left"/>
              <w:rPr>
                <w:bCs/>
                <w:sz w:val="20"/>
              </w:rPr>
            </w:pPr>
            <w:r w:rsidRPr="00217F0F">
              <w:rPr>
                <w:bCs/>
                <w:sz w:val="20"/>
              </w:rPr>
              <w:t>31 (20.4)</w:t>
            </w:r>
          </w:p>
        </w:tc>
        <w:tc>
          <w:tcPr>
            <w:tcW w:w="1791" w:type="dxa"/>
            <w:tcBorders>
              <w:top w:val="single" w:sz="4" w:space="0" w:color="auto"/>
              <w:left w:val="single" w:sz="4" w:space="0" w:color="auto"/>
              <w:bottom w:val="single" w:sz="4" w:space="0" w:color="auto"/>
              <w:right w:val="single" w:sz="4" w:space="0" w:color="auto"/>
            </w:tcBorders>
            <w:noWrap/>
          </w:tcPr>
          <w:p w14:paraId="6C6EF699" w14:textId="77777777"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77F74543" w14:textId="77777777" w:rsidR="00941CE1" w:rsidRPr="00217F0F" w:rsidRDefault="00941CE1">
            <w:pPr>
              <w:jc w:val="left"/>
              <w:rPr>
                <w:bCs/>
                <w:sz w:val="20"/>
              </w:rPr>
            </w:pPr>
          </w:p>
        </w:tc>
      </w:tr>
      <w:tr w:rsidR="00941CE1" w:rsidRPr="00217F0F" w14:paraId="6BE98D72"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7FB7648"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24F55CC2" w14:textId="77777777" w:rsidR="00941CE1" w:rsidRPr="00217F0F" w:rsidRDefault="00801463">
            <w:pPr>
              <w:jc w:val="left"/>
              <w:rPr>
                <w:bCs/>
                <w:sz w:val="20"/>
              </w:rPr>
            </w:pPr>
            <w:r w:rsidRPr="00217F0F">
              <w:rPr>
                <w:bCs/>
                <w:sz w:val="20"/>
              </w:rPr>
              <w:t>[40,50)</w:t>
            </w:r>
          </w:p>
        </w:tc>
        <w:tc>
          <w:tcPr>
            <w:tcW w:w="1556" w:type="dxa"/>
            <w:tcBorders>
              <w:top w:val="single" w:sz="4" w:space="0" w:color="auto"/>
              <w:left w:val="single" w:sz="4" w:space="0" w:color="auto"/>
              <w:bottom w:val="single" w:sz="4" w:space="0" w:color="auto"/>
              <w:right w:val="single" w:sz="4" w:space="0" w:color="auto"/>
            </w:tcBorders>
            <w:noWrap/>
          </w:tcPr>
          <w:p w14:paraId="73F44595" w14:textId="77777777" w:rsidR="00941CE1" w:rsidRPr="00217F0F" w:rsidRDefault="00801463">
            <w:pPr>
              <w:jc w:val="left"/>
              <w:rPr>
                <w:bCs/>
                <w:sz w:val="20"/>
              </w:rPr>
            </w:pPr>
            <w:r w:rsidRPr="00217F0F">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7D1E4D6D" w14:textId="77777777" w:rsidR="00941CE1" w:rsidRPr="00217F0F" w:rsidRDefault="00801463">
            <w:pPr>
              <w:jc w:val="left"/>
              <w:rPr>
                <w:bCs/>
                <w:sz w:val="20"/>
              </w:rPr>
            </w:pPr>
            <w:r w:rsidRPr="00217F0F">
              <w:rPr>
                <w:bCs/>
                <w:sz w:val="20"/>
              </w:rPr>
              <w:t>28 (18.4)</w:t>
            </w:r>
          </w:p>
        </w:tc>
        <w:tc>
          <w:tcPr>
            <w:tcW w:w="1791" w:type="dxa"/>
            <w:tcBorders>
              <w:top w:val="single" w:sz="4" w:space="0" w:color="auto"/>
              <w:left w:val="single" w:sz="4" w:space="0" w:color="auto"/>
              <w:bottom w:val="single" w:sz="4" w:space="0" w:color="auto"/>
              <w:right w:val="single" w:sz="4" w:space="0" w:color="auto"/>
            </w:tcBorders>
            <w:noWrap/>
          </w:tcPr>
          <w:p w14:paraId="0E8D48CF" w14:textId="77777777"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5D2EEA90" w14:textId="77777777" w:rsidR="00941CE1" w:rsidRPr="00217F0F" w:rsidRDefault="00941CE1">
            <w:pPr>
              <w:jc w:val="left"/>
              <w:rPr>
                <w:bCs/>
                <w:sz w:val="20"/>
              </w:rPr>
            </w:pPr>
          </w:p>
        </w:tc>
      </w:tr>
      <w:tr w:rsidR="00941CE1" w:rsidRPr="00217F0F" w14:paraId="042D80B0"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79E44745"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458F21D2" w14:textId="77777777" w:rsidR="00941CE1" w:rsidRPr="00217F0F" w:rsidRDefault="00801463">
            <w:pPr>
              <w:jc w:val="left"/>
              <w:rPr>
                <w:bCs/>
                <w:sz w:val="20"/>
              </w:rPr>
            </w:pPr>
            <w:r w:rsidRPr="00217F0F">
              <w:rPr>
                <w:bCs/>
                <w:sz w:val="20"/>
              </w:rPr>
              <w:t>[30,40)</w:t>
            </w:r>
          </w:p>
        </w:tc>
        <w:tc>
          <w:tcPr>
            <w:tcW w:w="1556" w:type="dxa"/>
            <w:tcBorders>
              <w:top w:val="single" w:sz="4" w:space="0" w:color="auto"/>
              <w:left w:val="single" w:sz="4" w:space="0" w:color="auto"/>
              <w:bottom w:val="single" w:sz="4" w:space="0" w:color="auto"/>
              <w:right w:val="single" w:sz="4" w:space="0" w:color="auto"/>
            </w:tcBorders>
            <w:noWrap/>
          </w:tcPr>
          <w:p w14:paraId="1F114397" w14:textId="77777777" w:rsidR="00941CE1" w:rsidRPr="00217F0F" w:rsidRDefault="00801463">
            <w:pPr>
              <w:jc w:val="left"/>
              <w:rPr>
                <w:bCs/>
                <w:sz w:val="20"/>
              </w:rPr>
            </w:pPr>
            <w:r w:rsidRPr="00217F0F">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745ACA93" w14:textId="77777777" w:rsidR="00941CE1" w:rsidRPr="00217F0F" w:rsidRDefault="00801463">
            <w:pPr>
              <w:jc w:val="left"/>
              <w:rPr>
                <w:bCs/>
                <w:sz w:val="20"/>
              </w:rPr>
            </w:pPr>
            <w:r w:rsidRPr="00217F0F">
              <w:rPr>
                <w:bCs/>
                <w:sz w:val="20"/>
              </w:rPr>
              <w:t>52 (34.2)</w:t>
            </w:r>
          </w:p>
        </w:tc>
        <w:tc>
          <w:tcPr>
            <w:tcW w:w="1791" w:type="dxa"/>
            <w:tcBorders>
              <w:top w:val="single" w:sz="4" w:space="0" w:color="auto"/>
              <w:left w:val="single" w:sz="4" w:space="0" w:color="auto"/>
              <w:bottom w:val="single" w:sz="4" w:space="0" w:color="auto"/>
              <w:right w:val="single" w:sz="4" w:space="0" w:color="auto"/>
            </w:tcBorders>
            <w:noWrap/>
          </w:tcPr>
          <w:p w14:paraId="5A1A579F" w14:textId="77777777"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3FA05018" w14:textId="77777777" w:rsidR="00941CE1" w:rsidRPr="00217F0F" w:rsidRDefault="00941CE1">
            <w:pPr>
              <w:jc w:val="left"/>
              <w:rPr>
                <w:bCs/>
                <w:sz w:val="20"/>
              </w:rPr>
            </w:pPr>
          </w:p>
        </w:tc>
      </w:tr>
      <w:tr w:rsidR="00941CE1" w:rsidRPr="00217F0F" w14:paraId="737AF4D6"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60AE9CDA"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25C44AE3" w14:textId="77777777" w:rsidR="00941CE1" w:rsidRPr="00217F0F" w:rsidRDefault="00801463">
            <w:pPr>
              <w:jc w:val="left"/>
              <w:rPr>
                <w:bCs/>
                <w:sz w:val="20"/>
              </w:rPr>
            </w:pPr>
            <w:r w:rsidRPr="00217F0F">
              <w:rPr>
                <w:bCs/>
                <w:sz w:val="20"/>
              </w:rPr>
              <w:t>[18,30)</w:t>
            </w:r>
          </w:p>
        </w:tc>
        <w:tc>
          <w:tcPr>
            <w:tcW w:w="1556" w:type="dxa"/>
            <w:tcBorders>
              <w:top w:val="single" w:sz="4" w:space="0" w:color="auto"/>
              <w:left w:val="single" w:sz="4" w:space="0" w:color="auto"/>
              <w:bottom w:val="single" w:sz="4" w:space="0" w:color="auto"/>
              <w:right w:val="single" w:sz="4" w:space="0" w:color="auto"/>
            </w:tcBorders>
            <w:noWrap/>
          </w:tcPr>
          <w:p w14:paraId="7679AB52" w14:textId="77777777" w:rsidR="00941CE1" w:rsidRPr="00217F0F" w:rsidRDefault="00801463">
            <w:pPr>
              <w:jc w:val="left"/>
              <w:rPr>
                <w:bCs/>
                <w:sz w:val="20"/>
              </w:rPr>
            </w:pPr>
            <w:r w:rsidRPr="00217F0F">
              <w:rPr>
                <w:bCs/>
                <w:sz w:val="20"/>
              </w:rPr>
              <w:t>6 (12.5)</w:t>
            </w:r>
          </w:p>
        </w:tc>
        <w:tc>
          <w:tcPr>
            <w:tcW w:w="1753" w:type="dxa"/>
            <w:tcBorders>
              <w:top w:val="single" w:sz="4" w:space="0" w:color="auto"/>
              <w:left w:val="single" w:sz="4" w:space="0" w:color="auto"/>
              <w:bottom w:val="single" w:sz="4" w:space="0" w:color="auto"/>
              <w:right w:val="single" w:sz="4" w:space="0" w:color="auto"/>
            </w:tcBorders>
            <w:noWrap/>
          </w:tcPr>
          <w:p w14:paraId="34AE6638" w14:textId="77777777" w:rsidR="00941CE1" w:rsidRPr="00217F0F" w:rsidRDefault="00801463">
            <w:pPr>
              <w:jc w:val="left"/>
              <w:rPr>
                <w:bCs/>
                <w:sz w:val="20"/>
              </w:rPr>
            </w:pPr>
            <w:r w:rsidRPr="00217F0F">
              <w:rPr>
                <w:bCs/>
                <w:sz w:val="20"/>
              </w:rPr>
              <w:t>41 (27.0)</w:t>
            </w:r>
          </w:p>
        </w:tc>
        <w:tc>
          <w:tcPr>
            <w:tcW w:w="1791" w:type="dxa"/>
            <w:tcBorders>
              <w:top w:val="single" w:sz="4" w:space="0" w:color="auto"/>
              <w:left w:val="single" w:sz="4" w:space="0" w:color="auto"/>
              <w:bottom w:val="single" w:sz="4" w:space="0" w:color="auto"/>
              <w:right w:val="single" w:sz="4" w:space="0" w:color="auto"/>
            </w:tcBorders>
            <w:noWrap/>
          </w:tcPr>
          <w:p w14:paraId="21944EE2" w14:textId="77777777"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51A2F417" w14:textId="77777777" w:rsidR="00941CE1" w:rsidRPr="00217F0F" w:rsidRDefault="00941CE1">
            <w:pPr>
              <w:jc w:val="left"/>
              <w:rPr>
                <w:bCs/>
                <w:sz w:val="20"/>
              </w:rPr>
            </w:pPr>
          </w:p>
        </w:tc>
      </w:tr>
      <w:tr w:rsidR="00941CE1" w:rsidRPr="00217F0F" w14:paraId="0BF130BE"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F0FB7D1" w14:textId="77777777" w:rsidR="00941CE1" w:rsidRPr="00217F0F" w:rsidRDefault="00801463">
            <w:pPr>
              <w:jc w:val="left"/>
              <w:rPr>
                <w:bCs/>
                <w:sz w:val="20"/>
              </w:rPr>
            </w:pPr>
            <w:r w:rsidRPr="00217F0F">
              <w:rPr>
                <w:bCs/>
                <w:sz w:val="20"/>
              </w:rPr>
              <w:t>Hospital stay duration (days)</w:t>
            </w:r>
          </w:p>
        </w:tc>
        <w:tc>
          <w:tcPr>
            <w:tcW w:w="853" w:type="dxa"/>
            <w:tcBorders>
              <w:top w:val="single" w:sz="4" w:space="0" w:color="auto"/>
              <w:left w:val="single" w:sz="4" w:space="0" w:color="auto"/>
              <w:bottom w:val="single" w:sz="4" w:space="0" w:color="auto"/>
              <w:right w:val="single" w:sz="4" w:space="0" w:color="auto"/>
            </w:tcBorders>
            <w:noWrap/>
          </w:tcPr>
          <w:p w14:paraId="290BB35B"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0EC6926" w14:textId="77777777" w:rsidR="00941CE1" w:rsidRPr="00217F0F" w:rsidRDefault="00801463">
            <w:pPr>
              <w:jc w:val="left"/>
              <w:rPr>
                <w:bCs/>
                <w:sz w:val="20"/>
              </w:rPr>
            </w:pPr>
            <w:r w:rsidRPr="00217F0F">
              <w:rPr>
                <w:bCs/>
                <w:sz w:val="20"/>
              </w:rPr>
              <w:t>9 (7-14)</w:t>
            </w:r>
          </w:p>
        </w:tc>
        <w:tc>
          <w:tcPr>
            <w:tcW w:w="1753" w:type="dxa"/>
            <w:tcBorders>
              <w:top w:val="single" w:sz="4" w:space="0" w:color="auto"/>
              <w:left w:val="single" w:sz="4" w:space="0" w:color="auto"/>
              <w:bottom w:val="single" w:sz="4" w:space="0" w:color="auto"/>
              <w:right w:val="single" w:sz="4" w:space="0" w:color="auto"/>
            </w:tcBorders>
            <w:noWrap/>
          </w:tcPr>
          <w:p w14:paraId="488AAE65" w14:textId="77777777" w:rsidR="00941CE1" w:rsidRPr="00217F0F" w:rsidRDefault="00801463">
            <w:pPr>
              <w:jc w:val="left"/>
              <w:rPr>
                <w:bCs/>
                <w:sz w:val="20"/>
              </w:rPr>
            </w:pPr>
            <w:r w:rsidRPr="00217F0F">
              <w:rPr>
                <w:bCs/>
                <w:sz w:val="20"/>
              </w:rPr>
              <w:t>11 (8-14)</w:t>
            </w:r>
          </w:p>
        </w:tc>
        <w:tc>
          <w:tcPr>
            <w:tcW w:w="1791" w:type="dxa"/>
            <w:tcBorders>
              <w:top w:val="single" w:sz="4" w:space="0" w:color="auto"/>
              <w:left w:val="single" w:sz="4" w:space="0" w:color="auto"/>
              <w:bottom w:val="single" w:sz="4" w:space="0" w:color="auto"/>
              <w:right w:val="single" w:sz="4" w:space="0" w:color="auto"/>
            </w:tcBorders>
            <w:noWrap/>
          </w:tcPr>
          <w:p w14:paraId="0B513F7F" w14:textId="77777777" w:rsidR="00941CE1" w:rsidRPr="00217F0F" w:rsidRDefault="00801463">
            <w:pPr>
              <w:jc w:val="left"/>
              <w:rPr>
                <w:bCs/>
                <w:sz w:val="20"/>
              </w:rPr>
            </w:pPr>
            <w:r w:rsidRPr="00217F0F">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46FDA6B4" w14:textId="77777777" w:rsidR="00941CE1" w:rsidRPr="00217F0F" w:rsidRDefault="00801463">
            <w:pPr>
              <w:jc w:val="left"/>
              <w:rPr>
                <w:bCs/>
                <w:sz w:val="20"/>
              </w:rPr>
            </w:pPr>
            <w:r w:rsidRPr="00217F0F">
              <w:rPr>
                <w:bCs/>
                <w:sz w:val="20"/>
              </w:rPr>
              <w:t>ns.</w:t>
            </w:r>
          </w:p>
        </w:tc>
      </w:tr>
      <w:tr w:rsidR="00941CE1" w:rsidRPr="00217F0F" w14:paraId="3FA1F3B2"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EE7AB56" w14:textId="77777777" w:rsidR="00941CE1" w:rsidRPr="00217F0F" w:rsidRDefault="00801463">
            <w:pPr>
              <w:jc w:val="left"/>
              <w:rPr>
                <w:bCs/>
                <w:sz w:val="20"/>
              </w:rPr>
            </w:pPr>
            <w:r w:rsidRPr="00217F0F">
              <w:rPr>
                <w:bCs/>
                <w:sz w:val="20"/>
              </w:rPr>
              <w:t>Direct bilirubin (mg/dL)</w:t>
            </w:r>
          </w:p>
        </w:tc>
        <w:tc>
          <w:tcPr>
            <w:tcW w:w="853" w:type="dxa"/>
            <w:tcBorders>
              <w:top w:val="single" w:sz="4" w:space="0" w:color="auto"/>
              <w:left w:val="single" w:sz="4" w:space="0" w:color="auto"/>
              <w:bottom w:val="single" w:sz="4" w:space="0" w:color="auto"/>
              <w:right w:val="single" w:sz="4" w:space="0" w:color="auto"/>
            </w:tcBorders>
            <w:noWrap/>
          </w:tcPr>
          <w:p w14:paraId="58A4D290"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62ED3BA" w14:textId="77777777" w:rsidR="00941CE1" w:rsidRPr="00217F0F" w:rsidRDefault="00801463">
            <w:pPr>
              <w:jc w:val="left"/>
              <w:rPr>
                <w:bCs/>
                <w:sz w:val="20"/>
              </w:rPr>
            </w:pPr>
            <w:r w:rsidRPr="00217F0F">
              <w:rPr>
                <w:bCs/>
                <w:sz w:val="20"/>
              </w:rPr>
              <w:t xml:space="preserve">1.24 </w:t>
            </w:r>
          </w:p>
          <w:p w14:paraId="0D7D5240" w14:textId="77777777" w:rsidR="00941CE1" w:rsidRPr="00217F0F" w:rsidRDefault="00801463">
            <w:pPr>
              <w:jc w:val="left"/>
              <w:rPr>
                <w:bCs/>
                <w:sz w:val="20"/>
              </w:rPr>
            </w:pPr>
            <w:r w:rsidRPr="00217F0F">
              <w:rPr>
                <w:bCs/>
                <w:sz w:val="20"/>
              </w:rPr>
              <w:t>(0.34-5.02)</w:t>
            </w:r>
          </w:p>
        </w:tc>
        <w:tc>
          <w:tcPr>
            <w:tcW w:w="1753" w:type="dxa"/>
            <w:tcBorders>
              <w:top w:val="single" w:sz="4" w:space="0" w:color="auto"/>
              <w:left w:val="single" w:sz="4" w:space="0" w:color="auto"/>
              <w:bottom w:val="single" w:sz="4" w:space="0" w:color="auto"/>
              <w:right w:val="single" w:sz="4" w:space="0" w:color="auto"/>
            </w:tcBorders>
            <w:noWrap/>
          </w:tcPr>
          <w:p w14:paraId="1BC92643" w14:textId="77777777" w:rsidR="00941CE1" w:rsidRPr="00217F0F" w:rsidRDefault="00801463">
            <w:pPr>
              <w:jc w:val="left"/>
              <w:rPr>
                <w:bCs/>
                <w:sz w:val="20"/>
              </w:rPr>
            </w:pPr>
            <w:r w:rsidRPr="00217F0F">
              <w:rPr>
                <w:bCs/>
                <w:sz w:val="20"/>
              </w:rPr>
              <w:t>4.9</w:t>
            </w:r>
          </w:p>
          <w:p w14:paraId="0ECD96FC" w14:textId="77777777" w:rsidR="00941CE1" w:rsidRPr="00217F0F" w:rsidRDefault="00801463">
            <w:pPr>
              <w:jc w:val="left"/>
              <w:rPr>
                <w:bCs/>
                <w:sz w:val="20"/>
              </w:rPr>
            </w:pPr>
            <w:r w:rsidRPr="00217F0F">
              <w:rPr>
                <w:bCs/>
                <w:sz w:val="20"/>
              </w:rPr>
              <w:t>(2.66-6.99)</w:t>
            </w:r>
          </w:p>
        </w:tc>
        <w:tc>
          <w:tcPr>
            <w:tcW w:w="1791" w:type="dxa"/>
            <w:tcBorders>
              <w:top w:val="single" w:sz="4" w:space="0" w:color="auto"/>
              <w:left w:val="single" w:sz="4" w:space="0" w:color="auto"/>
              <w:bottom w:val="single" w:sz="4" w:space="0" w:color="auto"/>
              <w:right w:val="single" w:sz="4" w:space="0" w:color="auto"/>
            </w:tcBorders>
            <w:noWrap/>
          </w:tcPr>
          <w:p w14:paraId="0025EF55" w14:textId="77777777" w:rsidR="00941CE1" w:rsidRPr="00217F0F" w:rsidRDefault="00801463">
            <w:pPr>
              <w:jc w:val="left"/>
              <w:rPr>
                <w:bCs/>
                <w:sz w:val="20"/>
              </w:rPr>
            </w:pPr>
            <w:r w:rsidRPr="00217F0F">
              <w:rPr>
                <w:bCs/>
                <w:sz w:val="20"/>
              </w:rPr>
              <w:t>MW: p&lt;</w:t>
            </w:r>
            <w:del w:id="77" w:author="Alexandru Istrate" w:date="2019-09-26T18:59:00Z">
              <w:r w:rsidRPr="00217F0F" w:rsidDel="00916B36">
                <w:rPr>
                  <w:bCs/>
                  <w:sz w:val="20"/>
                </w:rPr>
                <w:delText>0</w:delText>
              </w:r>
            </w:del>
            <w:r w:rsidRPr="00217F0F">
              <w:rPr>
                <w:bCs/>
                <w:sz w:val="20"/>
              </w:rPr>
              <w:t>.001</w:t>
            </w:r>
          </w:p>
        </w:tc>
        <w:tc>
          <w:tcPr>
            <w:tcW w:w="1509" w:type="dxa"/>
            <w:tcBorders>
              <w:top w:val="single" w:sz="4" w:space="0" w:color="auto"/>
              <w:left w:val="single" w:sz="4" w:space="0" w:color="auto"/>
              <w:bottom w:val="single" w:sz="4" w:space="0" w:color="auto"/>
              <w:right w:val="single" w:sz="4" w:space="0" w:color="auto"/>
            </w:tcBorders>
            <w:noWrap/>
          </w:tcPr>
          <w:p w14:paraId="4A5B42AE" w14:textId="77777777" w:rsidR="00941CE1" w:rsidRPr="00217F0F" w:rsidRDefault="00801463">
            <w:pPr>
              <w:jc w:val="left"/>
              <w:rPr>
                <w:bCs/>
                <w:sz w:val="20"/>
              </w:rPr>
            </w:pPr>
            <w:r w:rsidRPr="00217F0F">
              <w:rPr>
                <w:bCs/>
                <w:sz w:val="20"/>
              </w:rPr>
              <w:t>0.194, p&lt;.001,</w:t>
            </w:r>
          </w:p>
          <w:p w14:paraId="2A19ECE6" w14:textId="77777777" w:rsidR="00941CE1" w:rsidRPr="00217F0F" w:rsidRDefault="00801463">
            <w:pPr>
              <w:jc w:val="left"/>
              <w:rPr>
                <w:sz w:val="20"/>
              </w:rPr>
            </w:pPr>
            <w:r w:rsidRPr="00217F0F">
              <w:rPr>
                <w:sz w:val="20"/>
              </w:rPr>
              <w:t>[0.09, 0.38] *</w:t>
            </w:r>
          </w:p>
        </w:tc>
      </w:tr>
      <w:tr w:rsidR="00941CE1" w:rsidRPr="00217F0F" w14:paraId="69FD673A"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30EB9B9" w14:textId="77777777" w:rsidR="00941CE1" w:rsidRPr="00217F0F" w:rsidRDefault="00801463">
            <w:pPr>
              <w:jc w:val="left"/>
              <w:rPr>
                <w:bCs/>
                <w:sz w:val="20"/>
              </w:rPr>
            </w:pPr>
            <w:r w:rsidRPr="00217F0F">
              <w:rPr>
                <w:bCs/>
                <w:sz w:val="20"/>
              </w:rPr>
              <w:lastRenderedPageBreak/>
              <w:t>Total bilirubin (mg/dL)</w:t>
            </w:r>
          </w:p>
        </w:tc>
        <w:tc>
          <w:tcPr>
            <w:tcW w:w="853" w:type="dxa"/>
            <w:tcBorders>
              <w:top w:val="single" w:sz="4" w:space="0" w:color="auto"/>
              <w:left w:val="single" w:sz="4" w:space="0" w:color="auto"/>
              <w:bottom w:val="single" w:sz="4" w:space="0" w:color="auto"/>
              <w:right w:val="single" w:sz="4" w:space="0" w:color="auto"/>
            </w:tcBorders>
            <w:noWrap/>
          </w:tcPr>
          <w:p w14:paraId="26F7C1AE"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09CDF107" w14:textId="77777777" w:rsidR="00941CE1" w:rsidRPr="00217F0F" w:rsidRDefault="00801463">
            <w:pPr>
              <w:jc w:val="left"/>
              <w:rPr>
                <w:bCs/>
                <w:sz w:val="20"/>
              </w:rPr>
            </w:pPr>
            <w:r w:rsidRPr="00217F0F">
              <w:rPr>
                <w:bCs/>
                <w:sz w:val="20"/>
              </w:rPr>
              <w:t>1.73</w:t>
            </w:r>
          </w:p>
          <w:p w14:paraId="3CA45197" w14:textId="77777777" w:rsidR="00941CE1" w:rsidRPr="00217F0F" w:rsidRDefault="00801463">
            <w:pPr>
              <w:jc w:val="left"/>
              <w:rPr>
                <w:bCs/>
                <w:sz w:val="20"/>
              </w:rPr>
            </w:pPr>
            <w:r w:rsidRPr="00217F0F">
              <w:rPr>
                <w:bCs/>
                <w:sz w:val="20"/>
              </w:rPr>
              <w:t>(0.68-5.76)</w:t>
            </w:r>
          </w:p>
        </w:tc>
        <w:tc>
          <w:tcPr>
            <w:tcW w:w="1753" w:type="dxa"/>
            <w:tcBorders>
              <w:top w:val="single" w:sz="4" w:space="0" w:color="auto"/>
              <w:left w:val="single" w:sz="4" w:space="0" w:color="auto"/>
              <w:bottom w:val="single" w:sz="4" w:space="0" w:color="auto"/>
              <w:right w:val="single" w:sz="4" w:space="0" w:color="auto"/>
            </w:tcBorders>
            <w:noWrap/>
          </w:tcPr>
          <w:p w14:paraId="06DAE29A" w14:textId="77777777" w:rsidR="00941CE1" w:rsidRPr="00217F0F" w:rsidRDefault="00801463">
            <w:pPr>
              <w:jc w:val="left"/>
              <w:rPr>
                <w:bCs/>
                <w:sz w:val="20"/>
              </w:rPr>
            </w:pPr>
            <w:r w:rsidRPr="00217F0F">
              <w:rPr>
                <w:bCs/>
                <w:sz w:val="20"/>
              </w:rPr>
              <w:t xml:space="preserve">5.87 </w:t>
            </w:r>
          </w:p>
          <w:p w14:paraId="1633F222" w14:textId="77777777" w:rsidR="00941CE1" w:rsidRPr="00217F0F" w:rsidRDefault="00801463">
            <w:pPr>
              <w:jc w:val="left"/>
              <w:rPr>
                <w:bCs/>
                <w:sz w:val="20"/>
              </w:rPr>
            </w:pPr>
            <w:r w:rsidRPr="00217F0F">
              <w:rPr>
                <w:bCs/>
                <w:sz w:val="20"/>
              </w:rPr>
              <w:t>(3.38-8.2)</w:t>
            </w:r>
          </w:p>
        </w:tc>
        <w:tc>
          <w:tcPr>
            <w:tcW w:w="1791" w:type="dxa"/>
            <w:tcBorders>
              <w:top w:val="single" w:sz="4" w:space="0" w:color="auto"/>
              <w:left w:val="single" w:sz="4" w:space="0" w:color="auto"/>
              <w:bottom w:val="single" w:sz="4" w:space="0" w:color="auto"/>
              <w:right w:val="single" w:sz="4" w:space="0" w:color="auto"/>
            </w:tcBorders>
            <w:noWrap/>
          </w:tcPr>
          <w:p w14:paraId="61DCC111" w14:textId="77777777" w:rsidR="00941CE1" w:rsidRPr="00217F0F" w:rsidRDefault="00801463">
            <w:pPr>
              <w:jc w:val="left"/>
              <w:rPr>
                <w:bCs/>
                <w:sz w:val="20"/>
              </w:rPr>
            </w:pPr>
            <w:r w:rsidRPr="00217F0F">
              <w:rPr>
                <w:bCs/>
                <w:sz w:val="20"/>
              </w:rPr>
              <w:t>MW: p&lt;</w:t>
            </w:r>
            <w:del w:id="78" w:author="Alexandru Istrate" w:date="2019-09-26T19:00:00Z">
              <w:r w:rsidRPr="00217F0F" w:rsidDel="00916B36">
                <w:rPr>
                  <w:bCs/>
                  <w:sz w:val="20"/>
                </w:rPr>
                <w:delText>0</w:delText>
              </w:r>
            </w:del>
            <w:r w:rsidRPr="00217F0F">
              <w:rPr>
                <w:bCs/>
                <w:sz w:val="20"/>
              </w:rPr>
              <w:t>.001</w:t>
            </w:r>
          </w:p>
        </w:tc>
        <w:tc>
          <w:tcPr>
            <w:tcW w:w="1509" w:type="dxa"/>
            <w:tcBorders>
              <w:top w:val="single" w:sz="4" w:space="0" w:color="auto"/>
              <w:left w:val="single" w:sz="4" w:space="0" w:color="auto"/>
              <w:bottom w:val="single" w:sz="4" w:space="0" w:color="auto"/>
              <w:right w:val="single" w:sz="4" w:space="0" w:color="auto"/>
            </w:tcBorders>
            <w:noWrap/>
          </w:tcPr>
          <w:p w14:paraId="6CE78449" w14:textId="77777777" w:rsidR="00941CE1" w:rsidRPr="00217F0F" w:rsidRDefault="00801463">
            <w:pPr>
              <w:jc w:val="left"/>
              <w:rPr>
                <w:bCs/>
                <w:sz w:val="20"/>
              </w:rPr>
            </w:pPr>
            <w:r w:rsidRPr="00217F0F">
              <w:rPr>
                <w:bCs/>
                <w:sz w:val="20"/>
              </w:rPr>
              <w:t>0.182, p&lt;.001,</w:t>
            </w:r>
          </w:p>
          <w:p w14:paraId="08CADFEE" w14:textId="77777777" w:rsidR="00941CE1" w:rsidRPr="00217F0F" w:rsidRDefault="00801463">
            <w:pPr>
              <w:jc w:val="left"/>
              <w:rPr>
                <w:bCs/>
                <w:sz w:val="20"/>
              </w:rPr>
            </w:pPr>
            <w:r w:rsidRPr="00217F0F">
              <w:rPr>
                <w:sz w:val="20"/>
              </w:rPr>
              <w:t>[0.08, 0.39]</w:t>
            </w:r>
            <w:r w:rsidRPr="00217F0F">
              <w:rPr>
                <w:bCs/>
                <w:sz w:val="20"/>
              </w:rPr>
              <w:t xml:space="preserve"> *</w:t>
            </w:r>
          </w:p>
        </w:tc>
      </w:tr>
      <w:tr w:rsidR="00941CE1" w:rsidRPr="00217F0F" w14:paraId="53ED11CA"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96E1DFF" w14:textId="77777777" w:rsidR="00941CE1" w:rsidRPr="00217F0F" w:rsidRDefault="00801463">
            <w:pPr>
              <w:jc w:val="left"/>
              <w:rPr>
                <w:bCs/>
                <w:sz w:val="20"/>
              </w:rPr>
            </w:pPr>
            <w:r w:rsidRPr="00217F0F">
              <w:rPr>
                <w:bCs/>
                <w:sz w:val="20"/>
              </w:rPr>
              <w:t>ALP (IU/L)</w:t>
            </w:r>
          </w:p>
        </w:tc>
        <w:tc>
          <w:tcPr>
            <w:tcW w:w="853" w:type="dxa"/>
            <w:tcBorders>
              <w:top w:val="single" w:sz="4" w:space="0" w:color="auto"/>
              <w:left w:val="single" w:sz="4" w:space="0" w:color="auto"/>
              <w:bottom w:val="single" w:sz="4" w:space="0" w:color="auto"/>
              <w:right w:val="single" w:sz="4" w:space="0" w:color="auto"/>
            </w:tcBorders>
            <w:noWrap/>
          </w:tcPr>
          <w:p w14:paraId="50819820"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16B5F153" w14:textId="77777777" w:rsidR="00941CE1" w:rsidRPr="00217F0F" w:rsidRDefault="00801463">
            <w:pPr>
              <w:jc w:val="left"/>
              <w:rPr>
                <w:bCs/>
                <w:sz w:val="20"/>
              </w:rPr>
            </w:pPr>
            <w:r w:rsidRPr="00217F0F">
              <w:rPr>
                <w:bCs/>
                <w:sz w:val="20"/>
              </w:rPr>
              <w:t>154.5</w:t>
            </w:r>
          </w:p>
          <w:p w14:paraId="5CF7ADA1" w14:textId="77777777" w:rsidR="00941CE1" w:rsidRPr="00217F0F" w:rsidRDefault="00801463">
            <w:pPr>
              <w:jc w:val="left"/>
              <w:rPr>
                <w:bCs/>
                <w:sz w:val="20"/>
              </w:rPr>
            </w:pPr>
            <w:r w:rsidRPr="00217F0F">
              <w:rPr>
                <w:bCs/>
                <w:sz w:val="20"/>
              </w:rPr>
              <w:t>(119.25-192.75)</w:t>
            </w:r>
          </w:p>
        </w:tc>
        <w:tc>
          <w:tcPr>
            <w:tcW w:w="1753" w:type="dxa"/>
            <w:tcBorders>
              <w:top w:val="single" w:sz="4" w:space="0" w:color="auto"/>
              <w:left w:val="single" w:sz="4" w:space="0" w:color="auto"/>
              <w:bottom w:val="single" w:sz="4" w:space="0" w:color="auto"/>
              <w:right w:val="single" w:sz="4" w:space="0" w:color="auto"/>
            </w:tcBorders>
            <w:noWrap/>
          </w:tcPr>
          <w:p w14:paraId="24CCE756" w14:textId="77777777" w:rsidR="00941CE1" w:rsidRPr="00217F0F" w:rsidRDefault="00801463">
            <w:pPr>
              <w:jc w:val="left"/>
              <w:rPr>
                <w:bCs/>
                <w:sz w:val="20"/>
              </w:rPr>
            </w:pPr>
            <w:r w:rsidRPr="00217F0F">
              <w:rPr>
                <w:bCs/>
                <w:sz w:val="20"/>
              </w:rPr>
              <w:t xml:space="preserve">205 </w:t>
            </w:r>
          </w:p>
          <w:p w14:paraId="63D38CA8" w14:textId="77777777" w:rsidR="00941CE1" w:rsidRPr="00217F0F" w:rsidRDefault="00801463">
            <w:pPr>
              <w:jc w:val="left"/>
              <w:rPr>
                <w:bCs/>
                <w:sz w:val="20"/>
              </w:rPr>
            </w:pPr>
            <w:r w:rsidRPr="00217F0F">
              <w:rPr>
                <w:bCs/>
                <w:sz w:val="20"/>
              </w:rPr>
              <w:t>(159.25-260.5)</w:t>
            </w:r>
          </w:p>
        </w:tc>
        <w:tc>
          <w:tcPr>
            <w:tcW w:w="1791" w:type="dxa"/>
            <w:tcBorders>
              <w:top w:val="single" w:sz="4" w:space="0" w:color="auto"/>
              <w:left w:val="single" w:sz="4" w:space="0" w:color="auto"/>
              <w:bottom w:val="single" w:sz="4" w:space="0" w:color="auto"/>
              <w:right w:val="single" w:sz="4" w:space="0" w:color="auto"/>
            </w:tcBorders>
            <w:noWrap/>
          </w:tcPr>
          <w:p w14:paraId="45C7EEA2" w14:textId="77777777" w:rsidR="00941CE1" w:rsidRPr="00217F0F" w:rsidRDefault="00801463">
            <w:pPr>
              <w:jc w:val="left"/>
              <w:rPr>
                <w:bCs/>
                <w:sz w:val="20"/>
              </w:rPr>
            </w:pPr>
            <w:r w:rsidRPr="00217F0F">
              <w:rPr>
                <w:bCs/>
                <w:sz w:val="20"/>
              </w:rPr>
              <w:t>MW: p&lt;</w:t>
            </w:r>
            <w:del w:id="79" w:author="Alexandru Istrate" w:date="2019-09-26T19:00:00Z">
              <w:r w:rsidRPr="00217F0F" w:rsidDel="00916B36">
                <w:rPr>
                  <w:bCs/>
                  <w:sz w:val="20"/>
                </w:rPr>
                <w:delText>0</w:delText>
              </w:r>
            </w:del>
            <w:r w:rsidRPr="00217F0F">
              <w:rPr>
                <w:bCs/>
                <w:sz w:val="20"/>
              </w:rPr>
              <w:t>.001</w:t>
            </w:r>
          </w:p>
        </w:tc>
        <w:tc>
          <w:tcPr>
            <w:tcW w:w="1509" w:type="dxa"/>
            <w:tcBorders>
              <w:top w:val="single" w:sz="4" w:space="0" w:color="auto"/>
              <w:left w:val="single" w:sz="4" w:space="0" w:color="auto"/>
              <w:bottom w:val="single" w:sz="4" w:space="0" w:color="auto"/>
              <w:right w:val="single" w:sz="4" w:space="0" w:color="auto"/>
            </w:tcBorders>
            <w:noWrap/>
          </w:tcPr>
          <w:p w14:paraId="221AA262" w14:textId="77777777" w:rsidR="00941CE1" w:rsidRPr="00217F0F" w:rsidRDefault="00801463">
            <w:pPr>
              <w:jc w:val="left"/>
              <w:rPr>
                <w:bCs/>
                <w:sz w:val="20"/>
              </w:rPr>
            </w:pPr>
            <w:r w:rsidRPr="00217F0F">
              <w:rPr>
                <w:bCs/>
                <w:sz w:val="20"/>
              </w:rPr>
              <w:t>0.046</w:t>
            </w:r>
            <w:ins w:id="80" w:author="Alexandru Istrate" w:date="2019-09-26T18:25:00Z">
              <w:r w:rsidR="00E11825">
                <w:rPr>
                  <w:bCs/>
                  <w:sz w:val="20"/>
                </w:rPr>
                <w:t>, p=.003</w:t>
              </w:r>
            </w:ins>
            <w:r w:rsidRPr="00217F0F">
              <w:rPr>
                <w:bCs/>
                <w:sz w:val="20"/>
              </w:rPr>
              <w:t xml:space="preserve"> </w:t>
            </w:r>
          </w:p>
          <w:p w14:paraId="72D441CC" w14:textId="77777777" w:rsidR="00941CE1" w:rsidRPr="00217F0F" w:rsidRDefault="00801463">
            <w:pPr>
              <w:jc w:val="left"/>
              <w:rPr>
                <w:bCs/>
                <w:sz w:val="20"/>
              </w:rPr>
            </w:pPr>
            <w:r w:rsidRPr="00217F0F">
              <w:rPr>
                <w:sz w:val="20"/>
              </w:rPr>
              <w:t>[0.01, 0.34]</w:t>
            </w:r>
            <w:del w:id="81" w:author="Alexandru Istrate" w:date="2019-09-26T18:25:00Z">
              <w:r w:rsidRPr="00217F0F" w:rsidDel="00E11825">
                <w:rPr>
                  <w:bCs/>
                  <w:sz w:val="20"/>
                </w:rPr>
                <w:delText xml:space="preserve"> (p=0.003)</w:delText>
              </w:r>
            </w:del>
            <w:r w:rsidRPr="00217F0F">
              <w:rPr>
                <w:bCs/>
                <w:sz w:val="20"/>
              </w:rPr>
              <w:t xml:space="preserve"> *</w:t>
            </w:r>
          </w:p>
        </w:tc>
      </w:tr>
      <w:tr w:rsidR="00941CE1" w:rsidRPr="00217F0F" w14:paraId="0B7FE19A"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8D054C3" w14:textId="77777777" w:rsidR="00941CE1" w:rsidRPr="00217F0F" w:rsidRDefault="00801463">
            <w:pPr>
              <w:jc w:val="left"/>
              <w:rPr>
                <w:bCs/>
                <w:sz w:val="20"/>
              </w:rPr>
            </w:pPr>
            <w:r w:rsidRPr="00217F0F">
              <w:rPr>
                <w:bCs/>
                <w:sz w:val="20"/>
              </w:rPr>
              <w:t>γ-GT (IU/L)</w:t>
            </w:r>
          </w:p>
        </w:tc>
        <w:tc>
          <w:tcPr>
            <w:tcW w:w="853" w:type="dxa"/>
            <w:tcBorders>
              <w:top w:val="single" w:sz="4" w:space="0" w:color="auto"/>
              <w:left w:val="single" w:sz="4" w:space="0" w:color="auto"/>
              <w:bottom w:val="single" w:sz="4" w:space="0" w:color="auto"/>
              <w:right w:val="single" w:sz="4" w:space="0" w:color="auto"/>
            </w:tcBorders>
            <w:noWrap/>
          </w:tcPr>
          <w:p w14:paraId="7B50A9A2"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6088A229" w14:textId="77777777" w:rsidR="00941CE1" w:rsidRPr="00217F0F" w:rsidRDefault="00801463">
            <w:pPr>
              <w:jc w:val="left"/>
              <w:rPr>
                <w:bCs/>
                <w:sz w:val="20"/>
              </w:rPr>
            </w:pPr>
            <w:r w:rsidRPr="00217F0F">
              <w:rPr>
                <w:bCs/>
                <w:sz w:val="20"/>
              </w:rPr>
              <w:t>229</w:t>
            </w:r>
          </w:p>
          <w:p w14:paraId="74C1F7E7" w14:textId="77777777" w:rsidR="00941CE1" w:rsidRPr="00217F0F" w:rsidRDefault="00801463">
            <w:pPr>
              <w:jc w:val="left"/>
              <w:rPr>
                <w:bCs/>
                <w:sz w:val="20"/>
              </w:rPr>
            </w:pPr>
            <w:r w:rsidRPr="00217F0F">
              <w:rPr>
                <w:bCs/>
                <w:sz w:val="20"/>
              </w:rPr>
              <w:t>(123.5-327)</w:t>
            </w:r>
          </w:p>
        </w:tc>
        <w:tc>
          <w:tcPr>
            <w:tcW w:w="1753" w:type="dxa"/>
            <w:tcBorders>
              <w:top w:val="single" w:sz="4" w:space="0" w:color="auto"/>
              <w:left w:val="single" w:sz="4" w:space="0" w:color="auto"/>
              <w:bottom w:val="single" w:sz="4" w:space="0" w:color="auto"/>
              <w:right w:val="single" w:sz="4" w:space="0" w:color="auto"/>
            </w:tcBorders>
            <w:noWrap/>
          </w:tcPr>
          <w:p w14:paraId="5050402B" w14:textId="77777777" w:rsidR="00941CE1" w:rsidRPr="00217F0F" w:rsidRDefault="00801463">
            <w:pPr>
              <w:jc w:val="left"/>
              <w:rPr>
                <w:bCs/>
                <w:sz w:val="20"/>
              </w:rPr>
            </w:pPr>
            <w:r w:rsidRPr="00217F0F">
              <w:rPr>
                <w:bCs/>
                <w:sz w:val="20"/>
              </w:rPr>
              <w:t xml:space="preserve">246 </w:t>
            </w:r>
          </w:p>
          <w:p w14:paraId="31BA9726" w14:textId="77777777" w:rsidR="00941CE1" w:rsidRPr="00217F0F" w:rsidRDefault="00801463">
            <w:pPr>
              <w:jc w:val="left"/>
              <w:rPr>
                <w:bCs/>
                <w:sz w:val="20"/>
              </w:rPr>
            </w:pPr>
            <w:r w:rsidRPr="00217F0F">
              <w:rPr>
                <w:bCs/>
                <w:sz w:val="20"/>
              </w:rPr>
              <w:t>(154.75-355.5)</w:t>
            </w:r>
          </w:p>
        </w:tc>
        <w:tc>
          <w:tcPr>
            <w:tcW w:w="1791" w:type="dxa"/>
            <w:tcBorders>
              <w:top w:val="single" w:sz="4" w:space="0" w:color="auto"/>
              <w:left w:val="single" w:sz="4" w:space="0" w:color="auto"/>
              <w:bottom w:val="single" w:sz="4" w:space="0" w:color="auto"/>
              <w:right w:val="single" w:sz="4" w:space="0" w:color="auto"/>
            </w:tcBorders>
            <w:noWrap/>
          </w:tcPr>
          <w:p w14:paraId="5E456B5D" w14:textId="77777777" w:rsidR="00941CE1" w:rsidRPr="00217F0F" w:rsidRDefault="00801463">
            <w:pPr>
              <w:jc w:val="left"/>
              <w:rPr>
                <w:bCs/>
                <w:sz w:val="20"/>
              </w:rPr>
            </w:pPr>
            <w:r w:rsidRPr="00217F0F">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2834B178" w14:textId="77777777" w:rsidR="00941CE1" w:rsidRPr="00217F0F" w:rsidRDefault="00801463">
            <w:pPr>
              <w:jc w:val="left"/>
              <w:rPr>
                <w:bCs/>
                <w:sz w:val="20"/>
              </w:rPr>
            </w:pPr>
            <w:r w:rsidRPr="00217F0F">
              <w:rPr>
                <w:bCs/>
                <w:sz w:val="20"/>
              </w:rPr>
              <w:t>0.343, p&lt;.048,</w:t>
            </w:r>
          </w:p>
          <w:p w14:paraId="0889048A" w14:textId="77777777" w:rsidR="00941CE1" w:rsidRPr="00217F0F" w:rsidRDefault="00801463">
            <w:pPr>
              <w:jc w:val="left"/>
              <w:rPr>
                <w:bCs/>
                <w:sz w:val="20"/>
              </w:rPr>
            </w:pPr>
            <w:r w:rsidRPr="00217F0F">
              <w:rPr>
                <w:sz w:val="20"/>
              </w:rPr>
              <w:t xml:space="preserve">[0.12, 0.99] </w:t>
            </w:r>
            <w:r w:rsidRPr="00217F0F">
              <w:rPr>
                <w:bCs/>
                <w:sz w:val="20"/>
              </w:rPr>
              <w:t>*</w:t>
            </w:r>
          </w:p>
        </w:tc>
      </w:tr>
      <w:tr w:rsidR="00941CE1" w:rsidRPr="00217F0F" w14:paraId="47D8ED02"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3FE7EA7" w14:textId="77777777" w:rsidR="00941CE1" w:rsidRPr="00217F0F" w:rsidRDefault="00801463">
            <w:pPr>
              <w:jc w:val="left"/>
              <w:rPr>
                <w:bCs/>
                <w:sz w:val="20"/>
              </w:rPr>
            </w:pPr>
            <w:r w:rsidRPr="00217F0F">
              <w:rPr>
                <w:bCs/>
                <w:sz w:val="20"/>
              </w:rPr>
              <w:t>AST (IU/L)</w:t>
            </w:r>
          </w:p>
        </w:tc>
        <w:tc>
          <w:tcPr>
            <w:tcW w:w="853" w:type="dxa"/>
            <w:tcBorders>
              <w:top w:val="single" w:sz="4" w:space="0" w:color="auto"/>
              <w:left w:val="single" w:sz="4" w:space="0" w:color="auto"/>
              <w:bottom w:val="single" w:sz="4" w:space="0" w:color="auto"/>
              <w:right w:val="single" w:sz="4" w:space="0" w:color="auto"/>
            </w:tcBorders>
            <w:noWrap/>
          </w:tcPr>
          <w:p w14:paraId="154D9EDE"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DD46817" w14:textId="77777777" w:rsidR="00941CE1" w:rsidRPr="00217F0F" w:rsidRDefault="00801463">
            <w:pPr>
              <w:jc w:val="left"/>
              <w:rPr>
                <w:bCs/>
                <w:sz w:val="20"/>
              </w:rPr>
            </w:pPr>
            <w:r w:rsidRPr="00217F0F">
              <w:rPr>
                <w:bCs/>
                <w:sz w:val="20"/>
              </w:rPr>
              <w:t>145.5</w:t>
            </w:r>
          </w:p>
          <w:p w14:paraId="38AA1219" w14:textId="77777777" w:rsidR="00941CE1" w:rsidRPr="00217F0F" w:rsidRDefault="00801463">
            <w:pPr>
              <w:jc w:val="left"/>
              <w:rPr>
                <w:bCs/>
                <w:sz w:val="20"/>
              </w:rPr>
            </w:pPr>
            <w:r w:rsidRPr="00217F0F">
              <w:rPr>
                <w:bCs/>
                <w:sz w:val="20"/>
              </w:rPr>
              <w:t>(69-676.75)</w:t>
            </w:r>
          </w:p>
        </w:tc>
        <w:tc>
          <w:tcPr>
            <w:tcW w:w="1753" w:type="dxa"/>
            <w:tcBorders>
              <w:top w:val="single" w:sz="4" w:space="0" w:color="auto"/>
              <w:left w:val="single" w:sz="4" w:space="0" w:color="auto"/>
              <w:bottom w:val="single" w:sz="4" w:space="0" w:color="auto"/>
              <w:right w:val="single" w:sz="4" w:space="0" w:color="auto"/>
            </w:tcBorders>
            <w:noWrap/>
          </w:tcPr>
          <w:p w14:paraId="6F851774" w14:textId="77777777" w:rsidR="00941CE1" w:rsidRPr="00217F0F" w:rsidRDefault="00801463">
            <w:pPr>
              <w:jc w:val="left"/>
              <w:rPr>
                <w:bCs/>
                <w:sz w:val="20"/>
              </w:rPr>
            </w:pPr>
            <w:r w:rsidRPr="00217F0F">
              <w:rPr>
                <w:bCs/>
                <w:sz w:val="20"/>
              </w:rPr>
              <w:t>870</w:t>
            </w:r>
          </w:p>
          <w:p w14:paraId="5FE1BD31" w14:textId="77777777" w:rsidR="00941CE1" w:rsidRPr="00217F0F" w:rsidRDefault="00801463">
            <w:pPr>
              <w:jc w:val="left"/>
              <w:rPr>
                <w:bCs/>
                <w:sz w:val="20"/>
              </w:rPr>
            </w:pPr>
            <w:r w:rsidRPr="00217F0F">
              <w:rPr>
                <w:bCs/>
                <w:sz w:val="20"/>
              </w:rPr>
              <w:t>(304.5-1666.75)</w:t>
            </w:r>
          </w:p>
        </w:tc>
        <w:tc>
          <w:tcPr>
            <w:tcW w:w="1791" w:type="dxa"/>
            <w:tcBorders>
              <w:top w:val="single" w:sz="4" w:space="0" w:color="auto"/>
              <w:left w:val="single" w:sz="4" w:space="0" w:color="auto"/>
              <w:bottom w:val="single" w:sz="4" w:space="0" w:color="auto"/>
              <w:right w:val="single" w:sz="4" w:space="0" w:color="auto"/>
            </w:tcBorders>
            <w:noWrap/>
          </w:tcPr>
          <w:p w14:paraId="7223EAF9" w14:textId="77777777" w:rsidR="00941CE1" w:rsidRPr="00217F0F" w:rsidRDefault="00801463">
            <w:pPr>
              <w:jc w:val="left"/>
              <w:rPr>
                <w:bCs/>
                <w:sz w:val="20"/>
              </w:rPr>
            </w:pPr>
            <w:r w:rsidRPr="00217F0F">
              <w:rPr>
                <w:bCs/>
                <w:sz w:val="20"/>
              </w:rPr>
              <w:t>MW: p&lt;</w:t>
            </w:r>
            <w:del w:id="82" w:author="Alexandru Istrate" w:date="2019-09-26T19:00:00Z">
              <w:r w:rsidRPr="00217F0F" w:rsidDel="00916B36">
                <w:rPr>
                  <w:bCs/>
                  <w:sz w:val="20"/>
                </w:rPr>
                <w:delText>0</w:delText>
              </w:r>
            </w:del>
            <w:r w:rsidRPr="00217F0F">
              <w:rPr>
                <w:bCs/>
                <w:sz w:val="20"/>
              </w:rPr>
              <w:t>.001</w:t>
            </w:r>
          </w:p>
        </w:tc>
        <w:tc>
          <w:tcPr>
            <w:tcW w:w="1509" w:type="dxa"/>
            <w:tcBorders>
              <w:top w:val="single" w:sz="4" w:space="0" w:color="auto"/>
              <w:left w:val="single" w:sz="4" w:space="0" w:color="auto"/>
              <w:bottom w:val="single" w:sz="4" w:space="0" w:color="auto"/>
              <w:right w:val="single" w:sz="4" w:space="0" w:color="auto"/>
            </w:tcBorders>
            <w:noWrap/>
          </w:tcPr>
          <w:p w14:paraId="66FA3B0E" w14:textId="77777777" w:rsidR="00941CE1" w:rsidRPr="00217F0F" w:rsidRDefault="00801463">
            <w:pPr>
              <w:jc w:val="left"/>
              <w:rPr>
                <w:bCs/>
                <w:sz w:val="20"/>
              </w:rPr>
            </w:pPr>
            <w:r w:rsidRPr="00217F0F">
              <w:rPr>
                <w:bCs/>
                <w:sz w:val="20"/>
              </w:rPr>
              <w:t>0.112, p&lt;.001,</w:t>
            </w:r>
          </w:p>
          <w:p w14:paraId="28B877CE" w14:textId="77777777" w:rsidR="00941CE1" w:rsidRPr="00217F0F" w:rsidRDefault="00801463">
            <w:pPr>
              <w:jc w:val="left"/>
              <w:rPr>
                <w:bCs/>
                <w:sz w:val="20"/>
              </w:rPr>
            </w:pPr>
            <w:r w:rsidRPr="00217F0F">
              <w:rPr>
                <w:sz w:val="20"/>
              </w:rPr>
              <w:t>[0.05, 0.23] *</w:t>
            </w:r>
          </w:p>
        </w:tc>
      </w:tr>
      <w:tr w:rsidR="00941CE1" w:rsidRPr="00217F0F" w14:paraId="5B80F1D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68093107"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43AAC870" w14:textId="77777777" w:rsidR="00941CE1" w:rsidRPr="00217F0F" w:rsidRDefault="00801463">
            <w:pPr>
              <w:jc w:val="left"/>
              <w:rPr>
                <w:bCs/>
                <w:sz w:val="20"/>
              </w:rPr>
            </w:pPr>
            <w:r w:rsidRPr="00217F0F">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09D843F0" w14:textId="77777777" w:rsidR="00941CE1" w:rsidRPr="00217F0F" w:rsidRDefault="00801463">
            <w:pPr>
              <w:jc w:val="left"/>
              <w:rPr>
                <w:bCs/>
                <w:sz w:val="20"/>
              </w:rPr>
            </w:pPr>
            <w:r w:rsidRPr="00217F0F">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48B2FA18" w14:textId="77777777" w:rsidR="00941CE1" w:rsidRPr="00217F0F" w:rsidRDefault="00801463">
            <w:pPr>
              <w:jc w:val="left"/>
              <w:rPr>
                <w:bCs/>
                <w:sz w:val="20"/>
              </w:rPr>
            </w:pPr>
            <w:r w:rsidRPr="00217F0F">
              <w:rPr>
                <w:bCs/>
                <w:sz w:val="20"/>
              </w:rPr>
              <w:t>99 (65.1)</w:t>
            </w:r>
          </w:p>
        </w:tc>
        <w:tc>
          <w:tcPr>
            <w:tcW w:w="1791" w:type="dxa"/>
            <w:tcBorders>
              <w:top w:val="single" w:sz="4" w:space="0" w:color="auto"/>
              <w:left w:val="single" w:sz="4" w:space="0" w:color="auto"/>
              <w:bottom w:val="single" w:sz="4" w:space="0" w:color="auto"/>
              <w:right w:val="single" w:sz="4" w:space="0" w:color="auto"/>
            </w:tcBorders>
            <w:noWrap/>
          </w:tcPr>
          <w:p w14:paraId="1531557F" w14:textId="77777777" w:rsidR="00941CE1" w:rsidRPr="00217F0F" w:rsidRDefault="00801463">
            <w:pPr>
              <w:jc w:val="left"/>
              <w:rPr>
                <w:bCs/>
                <w:sz w:val="20"/>
              </w:rPr>
            </w:pPr>
            <w:r w:rsidRPr="00217F0F">
              <w:rPr>
                <w:bCs/>
                <w:sz w:val="20"/>
              </w:rPr>
              <w:t>OR=0.29, p&lt;.001,</w:t>
            </w:r>
          </w:p>
          <w:p w14:paraId="20A99665" w14:textId="77777777" w:rsidR="00941CE1" w:rsidRPr="00217F0F" w:rsidRDefault="00801463">
            <w:pPr>
              <w:jc w:val="left"/>
              <w:rPr>
                <w:bCs/>
                <w:sz w:val="20"/>
              </w:rPr>
            </w:pPr>
            <w:r w:rsidRPr="00217F0F">
              <w:rPr>
                <w:bCs/>
                <w:sz w:val="20"/>
              </w:rPr>
              <w:t>[0.15, 0.58]</w:t>
            </w:r>
          </w:p>
        </w:tc>
        <w:tc>
          <w:tcPr>
            <w:tcW w:w="1509" w:type="dxa"/>
            <w:tcBorders>
              <w:top w:val="single" w:sz="4" w:space="0" w:color="auto"/>
              <w:left w:val="single" w:sz="4" w:space="0" w:color="auto"/>
              <w:bottom w:val="single" w:sz="4" w:space="0" w:color="auto"/>
              <w:right w:val="single" w:sz="4" w:space="0" w:color="auto"/>
            </w:tcBorders>
            <w:noWrap/>
          </w:tcPr>
          <w:p w14:paraId="24FB6F71" w14:textId="77777777" w:rsidR="00941CE1" w:rsidRPr="00217F0F" w:rsidRDefault="00801463">
            <w:pPr>
              <w:jc w:val="left"/>
              <w:rPr>
                <w:bCs/>
                <w:sz w:val="20"/>
              </w:rPr>
            </w:pPr>
            <w:r w:rsidRPr="00217F0F">
              <w:rPr>
                <w:bCs/>
                <w:sz w:val="20"/>
              </w:rPr>
              <w:t>0.249, p&lt;.001,</w:t>
            </w:r>
          </w:p>
          <w:p w14:paraId="5CEF1838" w14:textId="77777777" w:rsidR="00941CE1" w:rsidRPr="00217F0F" w:rsidRDefault="00801463">
            <w:pPr>
              <w:jc w:val="left"/>
              <w:rPr>
                <w:bCs/>
                <w:sz w:val="20"/>
              </w:rPr>
            </w:pPr>
            <w:r w:rsidRPr="00217F0F">
              <w:rPr>
                <w:sz w:val="20"/>
              </w:rPr>
              <w:t>[0.12, 0.51]</w:t>
            </w:r>
          </w:p>
        </w:tc>
      </w:tr>
      <w:tr w:rsidR="00941CE1" w:rsidRPr="00217F0F" w14:paraId="04E2D294"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7CCA823E" w14:textId="77777777" w:rsidR="00941CE1" w:rsidRPr="00217F0F" w:rsidRDefault="00801463">
            <w:pPr>
              <w:jc w:val="left"/>
              <w:rPr>
                <w:bCs/>
                <w:sz w:val="20"/>
              </w:rPr>
            </w:pPr>
            <w:r w:rsidRPr="00217F0F">
              <w:rPr>
                <w:bCs/>
                <w:sz w:val="20"/>
              </w:rPr>
              <w:t>ALT (IU/L)</w:t>
            </w:r>
          </w:p>
        </w:tc>
        <w:tc>
          <w:tcPr>
            <w:tcW w:w="853" w:type="dxa"/>
            <w:tcBorders>
              <w:top w:val="single" w:sz="4" w:space="0" w:color="auto"/>
              <w:left w:val="single" w:sz="4" w:space="0" w:color="auto"/>
              <w:bottom w:val="single" w:sz="4" w:space="0" w:color="auto"/>
              <w:right w:val="single" w:sz="4" w:space="0" w:color="auto"/>
            </w:tcBorders>
            <w:noWrap/>
          </w:tcPr>
          <w:p w14:paraId="7FF38D1D"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3D7996D5" w14:textId="77777777" w:rsidR="00941CE1" w:rsidRPr="00217F0F" w:rsidRDefault="00801463">
            <w:pPr>
              <w:jc w:val="left"/>
              <w:rPr>
                <w:bCs/>
                <w:sz w:val="20"/>
              </w:rPr>
            </w:pPr>
            <w:r w:rsidRPr="00217F0F">
              <w:rPr>
                <w:bCs/>
                <w:sz w:val="20"/>
              </w:rPr>
              <w:t>401</w:t>
            </w:r>
          </w:p>
          <w:p w14:paraId="7C9C489C" w14:textId="77777777" w:rsidR="00941CE1" w:rsidRPr="00217F0F" w:rsidRDefault="00801463">
            <w:pPr>
              <w:jc w:val="left"/>
              <w:rPr>
                <w:bCs/>
                <w:sz w:val="20"/>
              </w:rPr>
            </w:pPr>
            <w:r w:rsidRPr="00217F0F">
              <w:rPr>
                <w:bCs/>
                <w:sz w:val="20"/>
              </w:rPr>
              <w:t>(122.75-886.25)</w:t>
            </w:r>
          </w:p>
        </w:tc>
        <w:tc>
          <w:tcPr>
            <w:tcW w:w="1753" w:type="dxa"/>
            <w:tcBorders>
              <w:top w:val="single" w:sz="4" w:space="0" w:color="auto"/>
              <w:left w:val="single" w:sz="4" w:space="0" w:color="auto"/>
              <w:bottom w:val="single" w:sz="4" w:space="0" w:color="auto"/>
              <w:right w:val="single" w:sz="4" w:space="0" w:color="auto"/>
            </w:tcBorders>
            <w:noWrap/>
          </w:tcPr>
          <w:p w14:paraId="129A83B5" w14:textId="77777777" w:rsidR="00941CE1" w:rsidRPr="00217F0F" w:rsidRDefault="00801463">
            <w:pPr>
              <w:jc w:val="left"/>
              <w:rPr>
                <w:bCs/>
                <w:sz w:val="20"/>
              </w:rPr>
            </w:pPr>
            <w:r w:rsidRPr="00217F0F">
              <w:rPr>
                <w:bCs/>
                <w:sz w:val="20"/>
              </w:rPr>
              <w:t>1817.5</w:t>
            </w:r>
          </w:p>
          <w:p w14:paraId="4CBB741F" w14:textId="77777777" w:rsidR="00941CE1" w:rsidRPr="00217F0F" w:rsidRDefault="00801463">
            <w:pPr>
              <w:jc w:val="left"/>
              <w:rPr>
                <w:bCs/>
                <w:sz w:val="20"/>
              </w:rPr>
            </w:pPr>
            <w:r w:rsidRPr="00217F0F">
              <w:rPr>
                <w:bCs/>
                <w:sz w:val="20"/>
              </w:rPr>
              <w:t>(919.25-2801.75)</w:t>
            </w:r>
          </w:p>
        </w:tc>
        <w:tc>
          <w:tcPr>
            <w:tcW w:w="1791" w:type="dxa"/>
            <w:tcBorders>
              <w:top w:val="single" w:sz="4" w:space="0" w:color="auto"/>
              <w:left w:val="single" w:sz="4" w:space="0" w:color="auto"/>
              <w:bottom w:val="single" w:sz="4" w:space="0" w:color="auto"/>
              <w:right w:val="single" w:sz="4" w:space="0" w:color="auto"/>
            </w:tcBorders>
            <w:noWrap/>
          </w:tcPr>
          <w:p w14:paraId="4E629A09" w14:textId="77777777" w:rsidR="00941CE1" w:rsidRPr="00217F0F" w:rsidRDefault="00801463">
            <w:pPr>
              <w:jc w:val="left"/>
              <w:rPr>
                <w:bCs/>
                <w:sz w:val="20"/>
              </w:rPr>
            </w:pPr>
            <w:r w:rsidRPr="00217F0F">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14:paraId="37BC1DC4" w14:textId="77777777" w:rsidR="00941CE1" w:rsidRPr="00217F0F" w:rsidRDefault="00801463">
            <w:pPr>
              <w:jc w:val="left"/>
              <w:rPr>
                <w:bCs/>
                <w:sz w:val="20"/>
              </w:rPr>
            </w:pPr>
            <w:r w:rsidRPr="00217F0F">
              <w:rPr>
                <w:bCs/>
                <w:sz w:val="20"/>
              </w:rPr>
              <w:t>0.045, p&lt;.001,</w:t>
            </w:r>
          </w:p>
          <w:p w14:paraId="46CEC184" w14:textId="77777777" w:rsidR="00941CE1" w:rsidRPr="00217F0F" w:rsidRDefault="00801463">
            <w:pPr>
              <w:jc w:val="left"/>
              <w:rPr>
                <w:bCs/>
                <w:sz w:val="20"/>
              </w:rPr>
            </w:pPr>
            <w:r w:rsidRPr="00217F0F">
              <w:rPr>
                <w:sz w:val="20"/>
              </w:rPr>
              <w:t xml:space="preserve">[0.02, 0.11] </w:t>
            </w:r>
            <w:r w:rsidRPr="00217F0F">
              <w:rPr>
                <w:bCs/>
                <w:sz w:val="20"/>
              </w:rPr>
              <w:t>*</w:t>
            </w:r>
          </w:p>
        </w:tc>
      </w:tr>
      <w:tr w:rsidR="00941CE1" w:rsidRPr="00217F0F" w14:paraId="3CED2943"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CB52148"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BCA6C66" w14:textId="77777777" w:rsidR="00941CE1" w:rsidRPr="00217F0F" w:rsidRDefault="00801463">
            <w:pPr>
              <w:jc w:val="left"/>
              <w:rPr>
                <w:bCs/>
                <w:sz w:val="20"/>
              </w:rPr>
            </w:pPr>
            <w:r w:rsidRPr="00217F0F">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3FAD4318" w14:textId="77777777" w:rsidR="00941CE1" w:rsidRPr="00217F0F" w:rsidRDefault="00801463">
            <w:pPr>
              <w:jc w:val="left"/>
              <w:rPr>
                <w:bCs/>
                <w:sz w:val="20"/>
              </w:rPr>
            </w:pPr>
            <w:r w:rsidRPr="00217F0F">
              <w:rPr>
                <w:bCs/>
                <w:sz w:val="20"/>
              </w:rPr>
              <w:t xml:space="preserve">26 </w:t>
            </w:r>
          </w:p>
          <w:p w14:paraId="74F3D8D7" w14:textId="77777777" w:rsidR="00941CE1" w:rsidRPr="00217F0F" w:rsidRDefault="00801463">
            <w:pPr>
              <w:jc w:val="left"/>
              <w:rPr>
                <w:bCs/>
                <w:sz w:val="20"/>
              </w:rPr>
            </w:pPr>
            <w:r w:rsidRPr="00217F0F">
              <w:rPr>
                <w:bCs/>
                <w:sz w:val="20"/>
              </w:rPr>
              <w:t>(54.2)</w:t>
            </w:r>
          </w:p>
        </w:tc>
        <w:tc>
          <w:tcPr>
            <w:tcW w:w="1753" w:type="dxa"/>
            <w:tcBorders>
              <w:top w:val="single" w:sz="4" w:space="0" w:color="auto"/>
              <w:left w:val="single" w:sz="4" w:space="0" w:color="auto"/>
              <w:bottom w:val="single" w:sz="4" w:space="0" w:color="auto"/>
              <w:right w:val="single" w:sz="4" w:space="0" w:color="auto"/>
            </w:tcBorders>
            <w:noWrap/>
          </w:tcPr>
          <w:p w14:paraId="49D2AA3D" w14:textId="77777777" w:rsidR="00941CE1" w:rsidRPr="00217F0F" w:rsidRDefault="00801463">
            <w:pPr>
              <w:jc w:val="left"/>
              <w:rPr>
                <w:bCs/>
                <w:sz w:val="20"/>
              </w:rPr>
            </w:pPr>
            <w:r w:rsidRPr="00217F0F">
              <w:rPr>
                <w:bCs/>
                <w:sz w:val="20"/>
              </w:rPr>
              <w:t>132</w:t>
            </w:r>
          </w:p>
          <w:p w14:paraId="31D9C2FF" w14:textId="77777777" w:rsidR="00941CE1" w:rsidRPr="00217F0F" w:rsidRDefault="00801463">
            <w:pPr>
              <w:jc w:val="left"/>
              <w:rPr>
                <w:bCs/>
                <w:sz w:val="20"/>
              </w:rPr>
            </w:pPr>
            <w:r w:rsidRPr="00217F0F">
              <w:rPr>
                <w:bCs/>
                <w:sz w:val="20"/>
              </w:rPr>
              <w:t>(86.8)</w:t>
            </w:r>
          </w:p>
        </w:tc>
        <w:tc>
          <w:tcPr>
            <w:tcW w:w="1791" w:type="dxa"/>
            <w:tcBorders>
              <w:top w:val="single" w:sz="4" w:space="0" w:color="auto"/>
              <w:left w:val="single" w:sz="4" w:space="0" w:color="auto"/>
              <w:bottom w:val="single" w:sz="4" w:space="0" w:color="auto"/>
              <w:right w:val="single" w:sz="4" w:space="0" w:color="auto"/>
            </w:tcBorders>
            <w:noWrap/>
          </w:tcPr>
          <w:p w14:paraId="0A1A8C81" w14:textId="77777777" w:rsidR="00941CE1" w:rsidRPr="00217F0F" w:rsidRDefault="00801463">
            <w:pPr>
              <w:jc w:val="left"/>
              <w:rPr>
                <w:bCs/>
                <w:sz w:val="20"/>
              </w:rPr>
            </w:pPr>
            <w:r w:rsidRPr="00217F0F">
              <w:rPr>
                <w:bCs/>
                <w:sz w:val="20"/>
              </w:rPr>
              <w:t>OR=0.18, p&lt;.001,</w:t>
            </w:r>
          </w:p>
          <w:p w14:paraId="378CD880" w14:textId="77777777" w:rsidR="00941CE1" w:rsidRPr="00217F0F" w:rsidRDefault="00801463">
            <w:pPr>
              <w:jc w:val="left"/>
              <w:rPr>
                <w:bCs/>
                <w:sz w:val="20"/>
              </w:rPr>
            </w:pPr>
            <w:r w:rsidRPr="00217F0F">
              <w:rPr>
                <w:bCs/>
                <w:sz w:val="20"/>
              </w:rPr>
              <w:t>[0.09, 0.37]</w:t>
            </w:r>
          </w:p>
        </w:tc>
        <w:tc>
          <w:tcPr>
            <w:tcW w:w="1509" w:type="dxa"/>
            <w:tcBorders>
              <w:top w:val="single" w:sz="4" w:space="0" w:color="auto"/>
              <w:left w:val="single" w:sz="4" w:space="0" w:color="auto"/>
              <w:bottom w:val="single" w:sz="4" w:space="0" w:color="auto"/>
              <w:right w:val="single" w:sz="4" w:space="0" w:color="auto"/>
            </w:tcBorders>
            <w:noWrap/>
          </w:tcPr>
          <w:p w14:paraId="315A83B6" w14:textId="77777777" w:rsidR="00941CE1" w:rsidRPr="00217F0F" w:rsidRDefault="00801463">
            <w:pPr>
              <w:jc w:val="left"/>
              <w:rPr>
                <w:bCs/>
                <w:sz w:val="20"/>
              </w:rPr>
            </w:pPr>
            <w:r w:rsidRPr="00217F0F">
              <w:rPr>
                <w:bCs/>
                <w:sz w:val="20"/>
              </w:rPr>
              <w:t>0.12, p&lt;.001,</w:t>
            </w:r>
          </w:p>
          <w:p w14:paraId="787BB574" w14:textId="77777777" w:rsidR="00941CE1" w:rsidRPr="00217F0F" w:rsidRDefault="00801463">
            <w:pPr>
              <w:jc w:val="left"/>
              <w:rPr>
                <w:bCs/>
                <w:sz w:val="20"/>
              </w:rPr>
            </w:pPr>
            <w:r w:rsidRPr="00217F0F">
              <w:rPr>
                <w:sz w:val="20"/>
              </w:rPr>
              <w:t>[0.05, 0.27]</w:t>
            </w:r>
          </w:p>
        </w:tc>
      </w:tr>
      <w:tr w:rsidR="00941CE1" w:rsidRPr="00217F0F" w14:paraId="5E2F4219"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7154CE92" w14:textId="77777777" w:rsidR="00941CE1" w:rsidRPr="00217F0F" w:rsidRDefault="00801463">
            <w:pPr>
              <w:jc w:val="left"/>
              <w:rPr>
                <w:bCs/>
                <w:sz w:val="20"/>
              </w:rPr>
            </w:pPr>
            <w:r w:rsidRPr="00217F0F">
              <w:rPr>
                <w:bCs/>
                <w:sz w:val="20"/>
              </w:rPr>
              <w:t>Prothrombin index (%)</w:t>
            </w:r>
          </w:p>
        </w:tc>
        <w:tc>
          <w:tcPr>
            <w:tcW w:w="853" w:type="dxa"/>
            <w:tcBorders>
              <w:top w:val="single" w:sz="4" w:space="0" w:color="auto"/>
              <w:left w:val="single" w:sz="4" w:space="0" w:color="auto"/>
              <w:bottom w:val="single" w:sz="4" w:space="0" w:color="auto"/>
              <w:right w:val="single" w:sz="4" w:space="0" w:color="auto"/>
            </w:tcBorders>
            <w:noWrap/>
          </w:tcPr>
          <w:p w14:paraId="5D85B212"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6D0D4044" w14:textId="77777777" w:rsidR="00941CE1" w:rsidRPr="00217F0F" w:rsidRDefault="00801463">
            <w:pPr>
              <w:jc w:val="left"/>
              <w:rPr>
                <w:bCs/>
                <w:sz w:val="20"/>
              </w:rPr>
            </w:pPr>
            <w:r w:rsidRPr="00217F0F">
              <w:rPr>
                <w:bCs/>
                <w:sz w:val="20"/>
              </w:rPr>
              <w:t xml:space="preserve">88.25 </w:t>
            </w:r>
          </w:p>
          <w:p w14:paraId="306767D7" w14:textId="77777777" w:rsidR="00941CE1" w:rsidRPr="00217F0F" w:rsidRDefault="00801463">
            <w:pPr>
              <w:jc w:val="left"/>
              <w:rPr>
                <w:bCs/>
                <w:sz w:val="20"/>
              </w:rPr>
            </w:pPr>
            <w:r w:rsidRPr="00217F0F">
              <w:rPr>
                <w:bCs/>
                <w:sz w:val="20"/>
              </w:rPr>
              <w:t>(75.2-100.38)</w:t>
            </w:r>
          </w:p>
        </w:tc>
        <w:tc>
          <w:tcPr>
            <w:tcW w:w="1753" w:type="dxa"/>
            <w:tcBorders>
              <w:top w:val="single" w:sz="4" w:space="0" w:color="auto"/>
              <w:left w:val="single" w:sz="4" w:space="0" w:color="auto"/>
              <w:bottom w:val="single" w:sz="4" w:space="0" w:color="auto"/>
              <w:right w:val="single" w:sz="4" w:space="0" w:color="auto"/>
            </w:tcBorders>
            <w:noWrap/>
          </w:tcPr>
          <w:p w14:paraId="0A0775C1" w14:textId="77777777" w:rsidR="00941CE1" w:rsidRPr="00217F0F" w:rsidRDefault="00801463">
            <w:pPr>
              <w:jc w:val="left"/>
              <w:rPr>
                <w:bCs/>
                <w:sz w:val="20"/>
              </w:rPr>
            </w:pPr>
            <w:r w:rsidRPr="00217F0F">
              <w:rPr>
                <w:bCs/>
                <w:sz w:val="20"/>
              </w:rPr>
              <w:t xml:space="preserve">72.7 </w:t>
            </w:r>
          </w:p>
          <w:p w14:paraId="5B3D2E00" w14:textId="77777777" w:rsidR="00941CE1" w:rsidRPr="00217F0F" w:rsidRDefault="00801463">
            <w:pPr>
              <w:jc w:val="left"/>
              <w:rPr>
                <w:bCs/>
                <w:sz w:val="20"/>
              </w:rPr>
            </w:pPr>
            <w:r w:rsidRPr="00217F0F">
              <w:rPr>
                <w:bCs/>
                <w:sz w:val="20"/>
              </w:rPr>
              <w:t>(59.9-86.85)</w:t>
            </w:r>
          </w:p>
        </w:tc>
        <w:tc>
          <w:tcPr>
            <w:tcW w:w="1791" w:type="dxa"/>
            <w:tcBorders>
              <w:top w:val="single" w:sz="4" w:space="0" w:color="auto"/>
              <w:left w:val="single" w:sz="4" w:space="0" w:color="auto"/>
              <w:bottom w:val="single" w:sz="4" w:space="0" w:color="auto"/>
              <w:right w:val="single" w:sz="4" w:space="0" w:color="auto"/>
            </w:tcBorders>
            <w:noWrap/>
          </w:tcPr>
          <w:p w14:paraId="551A9B61" w14:textId="77777777" w:rsidR="00941CE1" w:rsidRPr="00217F0F" w:rsidRDefault="00801463">
            <w:pPr>
              <w:jc w:val="left"/>
              <w:rPr>
                <w:bCs/>
                <w:sz w:val="20"/>
              </w:rPr>
            </w:pPr>
            <w:r w:rsidRPr="00217F0F">
              <w:rPr>
                <w:bCs/>
                <w:sz w:val="20"/>
              </w:rPr>
              <w:t>T-test: p&lt;0.001</w:t>
            </w:r>
          </w:p>
        </w:tc>
        <w:tc>
          <w:tcPr>
            <w:tcW w:w="1509" w:type="dxa"/>
            <w:tcBorders>
              <w:top w:val="single" w:sz="4" w:space="0" w:color="auto"/>
              <w:left w:val="single" w:sz="4" w:space="0" w:color="auto"/>
              <w:bottom w:val="single" w:sz="4" w:space="0" w:color="auto"/>
              <w:right w:val="single" w:sz="4" w:space="0" w:color="auto"/>
            </w:tcBorders>
            <w:noWrap/>
          </w:tcPr>
          <w:p w14:paraId="78C7A8DC" w14:textId="77777777" w:rsidR="00941CE1" w:rsidRPr="00217F0F" w:rsidRDefault="00801463">
            <w:pPr>
              <w:jc w:val="left"/>
              <w:rPr>
                <w:bCs/>
                <w:sz w:val="20"/>
              </w:rPr>
            </w:pPr>
            <w:r w:rsidRPr="00217F0F">
              <w:rPr>
                <w:bCs/>
                <w:sz w:val="20"/>
              </w:rPr>
              <w:t>1.039, p&lt;.001,</w:t>
            </w:r>
          </w:p>
          <w:p w14:paraId="1EA5EAD9" w14:textId="77777777" w:rsidR="00941CE1" w:rsidRPr="00217F0F" w:rsidRDefault="00801463">
            <w:pPr>
              <w:jc w:val="left"/>
              <w:rPr>
                <w:bCs/>
                <w:sz w:val="20"/>
              </w:rPr>
            </w:pPr>
            <w:r w:rsidRPr="00217F0F">
              <w:rPr>
                <w:sz w:val="20"/>
              </w:rPr>
              <w:t>[1.02, 1.06]</w:t>
            </w:r>
          </w:p>
        </w:tc>
      </w:tr>
      <w:tr w:rsidR="00941CE1" w:rsidRPr="00217F0F" w14:paraId="1ABCC6C5"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5607ACEC"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F81AC87" w14:textId="77777777" w:rsidR="00941CE1" w:rsidRPr="00217F0F" w:rsidRDefault="00801463">
            <w:pPr>
              <w:jc w:val="left"/>
              <w:rPr>
                <w:bCs/>
                <w:sz w:val="20"/>
              </w:rPr>
            </w:pPr>
            <w:r w:rsidRPr="00217F0F">
              <w:rPr>
                <w:bCs/>
                <w:sz w:val="20"/>
              </w:rPr>
              <w:t>&lt; 70</w:t>
            </w:r>
          </w:p>
        </w:tc>
        <w:tc>
          <w:tcPr>
            <w:tcW w:w="1556" w:type="dxa"/>
            <w:tcBorders>
              <w:top w:val="single" w:sz="4" w:space="0" w:color="auto"/>
              <w:left w:val="single" w:sz="4" w:space="0" w:color="auto"/>
              <w:bottom w:val="single" w:sz="4" w:space="0" w:color="auto"/>
              <w:right w:val="single" w:sz="4" w:space="0" w:color="auto"/>
            </w:tcBorders>
            <w:noWrap/>
          </w:tcPr>
          <w:p w14:paraId="2CC4AC3B" w14:textId="77777777" w:rsidR="00941CE1" w:rsidRPr="00217F0F" w:rsidRDefault="00801463">
            <w:pPr>
              <w:jc w:val="left"/>
              <w:rPr>
                <w:bCs/>
                <w:sz w:val="20"/>
              </w:rPr>
            </w:pPr>
            <w:r w:rsidRPr="00217F0F">
              <w:rPr>
                <w:bCs/>
                <w:sz w:val="20"/>
              </w:rPr>
              <w:t>9 (18.8)</w:t>
            </w:r>
          </w:p>
        </w:tc>
        <w:tc>
          <w:tcPr>
            <w:tcW w:w="1753" w:type="dxa"/>
            <w:tcBorders>
              <w:top w:val="single" w:sz="4" w:space="0" w:color="auto"/>
              <w:left w:val="single" w:sz="4" w:space="0" w:color="auto"/>
              <w:bottom w:val="single" w:sz="4" w:space="0" w:color="auto"/>
              <w:right w:val="single" w:sz="4" w:space="0" w:color="auto"/>
            </w:tcBorders>
            <w:noWrap/>
          </w:tcPr>
          <w:p w14:paraId="10103093" w14:textId="77777777" w:rsidR="00941CE1" w:rsidRPr="00217F0F" w:rsidRDefault="00801463">
            <w:pPr>
              <w:jc w:val="left"/>
              <w:rPr>
                <w:bCs/>
                <w:sz w:val="20"/>
              </w:rPr>
            </w:pPr>
            <w:r w:rsidRPr="00217F0F">
              <w:rPr>
                <w:bCs/>
                <w:sz w:val="20"/>
              </w:rPr>
              <w:t>60 (42.0)</w:t>
            </w:r>
          </w:p>
        </w:tc>
        <w:tc>
          <w:tcPr>
            <w:tcW w:w="1791" w:type="dxa"/>
            <w:tcBorders>
              <w:top w:val="single" w:sz="4" w:space="0" w:color="auto"/>
              <w:left w:val="single" w:sz="4" w:space="0" w:color="auto"/>
              <w:bottom w:val="single" w:sz="4" w:space="0" w:color="auto"/>
              <w:right w:val="single" w:sz="4" w:space="0" w:color="auto"/>
            </w:tcBorders>
            <w:noWrap/>
          </w:tcPr>
          <w:p w14:paraId="58242269" w14:textId="77777777" w:rsidR="00941CE1" w:rsidRPr="00217F0F" w:rsidRDefault="00801463">
            <w:pPr>
              <w:jc w:val="left"/>
              <w:rPr>
                <w:bCs/>
                <w:sz w:val="20"/>
              </w:rPr>
            </w:pPr>
            <w:r w:rsidRPr="00217F0F">
              <w:rPr>
                <w:bCs/>
                <w:sz w:val="20"/>
              </w:rPr>
              <w:t>OR=0.32, p=.005,</w:t>
            </w:r>
          </w:p>
          <w:p w14:paraId="7D48FA05" w14:textId="77777777" w:rsidR="00941CE1" w:rsidRPr="00217F0F" w:rsidRDefault="00801463">
            <w:pPr>
              <w:jc w:val="left"/>
              <w:rPr>
                <w:bCs/>
                <w:sz w:val="20"/>
              </w:rPr>
            </w:pPr>
            <w:r w:rsidRPr="00217F0F">
              <w:rPr>
                <w:bCs/>
                <w:sz w:val="20"/>
              </w:rPr>
              <w:t>[0.14, 0.71]</w:t>
            </w:r>
          </w:p>
        </w:tc>
        <w:tc>
          <w:tcPr>
            <w:tcW w:w="1509" w:type="dxa"/>
            <w:tcBorders>
              <w:top w:val="single" w:sz="4" w:space="0" w:color="auto"/>
              <w:left w:val="single" w:sz="4" w:space="0" w:color="auto"/>
              <w:bottom w:val="single" w:sz="4" w:space="0" w:color="auto"/>
              <w:right w:val="single" w:sz="4" w:space="0" w:color="auto"/>
            </w:tcBorders>
            <w:noWrap/>
          </w:tcPr>
          <w:p w14:paraId="73AC96E3" w14:textId="77777777" w:rsidR="00941CE1" w:rsidRPr="00217F0F" w:rsidRDefault="00801463">
            <w:pPr>
              <w:jc w:val="left"/>
              <w:rPr>
                <w:bCs/>
                <w:sz w:val="20"/>
              </w:rPr>
            </w:pPr>
            <w:r w:rsidRPr="00217F0F">
              <w:rPr>
                <w:bCs/>
                <w:sz w:val="20"/>
              </w:rPr>
              <w:t>0.268, p=.002,</w:t>
            </w:r>
          </w:p>
          <w:p w14:paraId="3F257315" w14:textId="77777777" w:rsidR="00941CE1" w:rsidRPr="00217F0F" w:rsidRDefault="00801463">
            <w:pPr>
              <w:jc w:val="left"/>
              <w:rPr>
                <w:bCs/>
                <w:sz w:val="20"/>
              </w:rPr>
            </w:pPr>
            <w:r w:rsidRPr="00217F0F">
              <w:rPr>
                <w:sz w:val="20"/>
              </w:rPr>
              <w:t>[0.11, 0.61]</w:t>
            </w:r>
          </w:p>
        </w:tc>
      </w:tr>
      <w:tr w:rsidR="00941CE1" w:rsidRPr="00217F0F" w14:paraId="4084DE07"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57223ABF" w14:textId="77777777" w:rsidR="00941CE1" w:rsidRPr="00217F0F" w:rsidRDefault="00801463">
            <w:pPr>
              <w:jc w:val="left"/>
              <w:rPr>
                <w:bCs/>
                <w:sz w:val="20"/>
              </w:rPr>
            </w:pPr>
            <w:r w:rsidRPr="00217F0F">
              <w:rPr>
                <w:bCs/>
                <w:sz w:val="20"/>
              </w:rPr>
              <w:t>INR</w:t>
            </w:r>
          </w:p>
        </w:tc>
        <w:tc>
          <w:tcPr>
            <w:tcW w:w="853" w:type="dxa"/>
            <w:tcBorders>
              <w:top w:val="single" w:sz="4" w:space="0" w:color="auto"/>
              <w:left w:val="single" w:sz="4" w:space="0" w:color="auto"/>
              <w:bottom w:val="single" w:sz="4" w:space="0" w:color="auto"/>
              <w:right w:val="single" w:sz="4" w:space="0" w:color="auto"/>
            </w:tcBorders>
            <w:noWrap/>
          </w:tcPr>
          <w:p w14:paraId="5734A0A7" w14:textId="77777777"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19041CC2" w14:textId="77777777" w:rsidR="00941CE1" w:rsidRPr="00217F0F" w:rsidRDefault="00801463">
            <w:pPr>
              <w:jc w:val="left"/>
              <w:rPr>
                <w:bCs/>
                <w:sz w:val="20"/>
              </w:rPr>
            </w:pPr>
            <w:r w:rsidRPr="00217F0F">
              <w:rPr>
                <w:bCs/>
                <w:sz w:val="20"/>
              </w:rPr>
              <w:t>1.06</w:t>
            </w:r>
          </w:p>
          <w:p w14:paraId="4DCFFC24" w14:textId="77777777" w:rsidR="00941CE1" w:rsidRPr="00217F0F" w:rsidRDefault="00801463">
            <w:pPr>
              <w:jc w:val="left"/>
              <w:rPr>
                <w:bCs/>
                <w:sz w:val="20"/>
              </w:rPr>
            </w:pPr>
            <w:r w:rsidRPr="00217F0F">
              <w:rPr>
                <w:bCs/>
                <w:sz w:val="20"/>
              </w:rPr>
              <w:t>(0.99-1.13)</w:t>
            </w:r>
          </w:p>
        </w:tc>
        <w:tc>
          <w:tcPr>
            <w:tcW w:w="1753" w:type="dxa"/>
            <w:tcBorders>
              <w:top w:val="single" w:sz="4" w:space="0" w:color="auto"/>
              <w:left w:val="single" w:sz="4" w:space="0" w:color="auto"/>
              <w:bottom w:val="single" w:sz="4" w:space="0" w:color="auto"/>
              <w:right w:val="single" w:sz="4" w:space="0" w:color="auto"/>
            </w:tcBorders>
            <w:noWrap/>
          </w:tcPr>
          <w:p w14:paraId="3F08DDB9" w14:textId="77777777" w:rsidR="00941CE1" w:rsidRPr="00217F0F" w:rsidRDefault="00801463">
            <w:pPr>
              <w:jc w:val="left"/>
              <w:rPr>
                <w:bCs/>
                <w:sz w:val="20"/>
              </w:rPr>
            </w:pPr>
            <w:r w:rsidRPr="00217F0F">
              <w:rPr>
                <w:bCs/>
                <w:sz w:val="20"/>
              </w:rPr>
              <w:t>1.16</w:t>
            </w:r>
          </w:p>
          <w:p w14:paraId="522EEA95" w14:textId="77777777" w:rsidR="00941CE1" w:rsidRPr="00217F0F" w:rsidRDefault="00801463">
            <w:pPr>
              <w:jc w:val="left"/>
              <w:rPr>
                <w:bCs/>
                <w:sz w:val="20"/>
              </w:rPr>
            </w:pPr>
            <w:r w:rsidRPr="00217F0F">
              <w:rPr>
                <w:bCs/>
                <w:sz w:val="20"/>
              </w:rPr>
              <w:t>(1.07-1.31)</w:t>
            </w:r>
          </w:p>
        </w:tc>
        <w:tc>
          <w:tcPr>
            <w:tcW w:w="1791" w:type="dxa"/>
            <w:tcBorders>
              <w:top w:val="single" w:sz="4" w:space="0" w:color="auto"/>
              <w:left w:val="single" w:sz="4" w:space="0" w:color="auto"/>
              <w:bottom w:val="single" w:sz="4" w:space="0" w:color="auto"/>
              <w:right w:val="single" w:sz="4" w:space="0" w:color="auto"/>
            </w:tcBorders>
            <w:noWrap/>
          </w:tcPr>
          <w:p w14:paraId="6CEA30F1" w14:textId="77777777" w:rsidR="00941CE1" w:rsidRPr="00217F0F" w:rsidRDefault="00801463">
            <w:pPr>
              <w:jc w:val="left"/>
              <w:rPr>
                <w:bCs/>
                <w:sz w:val="20"/>
              </w:rPr>
            </w:pPr>
            <w:r w:rsidRPr="00217F0F">
              <w:rPr>
                <w:bCs/>
                <w:sz w:val="20"/>
              </w:rPr>
              <w:t>MW: p&lt;</w:t>
            </w:r>
            <w:del w:id="83" w:author="Alexandru Istrate" w:date="2019-09-26T19:00:00Z">
              <w:r w:rsidRPr="00217F0F" w:rsidDel="00916B36">
                <w:rPr>
                  <w:bCs/>
                  <w:sz w:val="20"/>
                </w:rPr>
                <w:delText>0</w:delText>
              </w:r>
            </w:del>
            <w:r w:rsidRPr="00217F0F">
              <w:rPr>
                <w:bCs/>
                <w:sz w:val="20"/>
              </w:rPr>
              <w:t>.001</w:t>
            </w:r>
          </w:p>
        </w:tc>
        <w:tc>
          <w:tcPr>
            <w:tcW w:w="1509" w:type="dxa"/>
            <w:tcBorders>
              <w:top w:val="single" w:sz="4" w:space="0" w:color="auto"/>
              <w:left w:val="single" w:sz="4" w:space="0" w:color="auto"/>
              <w:bottom w:val="single" w:sz="4" w:space="0" w:color="auto"/>
              <w:right w:val="single" w:sz="4" w:space="0" w:color="auto"/>
            </w:tcBorders>
            <w:noWrap/>
          </w:tcPr>
          <w:p w14:paraId="6F646D15" w14:textId="77777777" w:rsidR="00941CE1" w:rsidRPr="00217F0F" w:rsidRDefault="00801463">
            <w:pPr>
              <w:jc w:val="left"/>
              <w:rPr>
                <w:bCs/>
                <w:sz w:val="20"/>
              </w:rPr>
            </w:pPr>
            <w:r w:rsidRPr="00217F0F">
              <w:rPr>
                <w:bCs/>
                <w:sz w:val="20"/>
              </w:rPr>
              <w:t>0.036, p=.002,</w:t>
            </w:r>
          </w:p>
          <w:p w14:paraId="7AB9AF3E" w14:textId="77777777" w:rsidR="00941CE1" w:rsidRPr="00217F0F" w:rsidRDefault="00801463">
            <w:pPr>
              <w:jc w:val="left"/>
              <w:rPr>
                <w:sz w:val="20"/>
              </w:rPr>
            </w:pPr>
            <w:r w:rsidRPr="00217F0F">
              <w:rPr>
                <w:sz w:val="20"/>
              </w:rPr>
              <w:t>[0.0, 0.26]</w:t>
            </w:r>
          </w:p>
        </w:tc>
      </w:tr>
      <w:tr w:rsidR="00941CE1" w:rsidRPr="00217F0F" w14:paraId="73963782"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444679CD" w14:textId="77777777"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5EBB7D58" w14:textId="77777777" w:rsidR="00941CE1" w:rsidRPr="00217F0F" w:rsidRDefault="00801463">
            <w:pPr>
              <w:jc w:val="left"/>
              <w:rPr>
                <w:bCs/>
                <w:sz w:val="20"/>
              </w:rPr>
            </w:pPr>
            <w:r w:rsidRPr="00217F0F">
              <w:rPr>
                <w:bCs/>
                <w:sz w:val="20"/>
              </w:rPr>
              <w:t>&gt; 1.5</w:t>
            </w:r>
          </w:p>
        </w:tc>
        <w:tc>
          <w:tcPr>
            <w:tcW w:w="1556" w:type="dxa"/>
            <w:tcBorders>
              <w:top w:val="single" w:sz="4" w:space="0" w:color="auto"/>
              <w:left w:val="single" w:sz="4" w:space="0" w:color="auto"/>
              <w:bottom w:val="single" w:sz="4" w:space="0" w:color="auto"/>
              <w:right w:val="single" w:sz="4" w:space="0" w:color="auto"/>
            </w:tcBorders>
            <w:noWrap/>
          </w:tcPr>
          <w:p w14:paraId="59C48AEF" w14:textId="77777777" w:rsidR="00941CE1" w:rsidRPr="00217F0F" w:rsidRDefault="00801463">
            <w:pPr>
              <w:jc w:val="left"/>
              <w:rPr>
                <w:bCs/>
                <w:sz w:val="20"/>
              </w:rPr>
            </w:pPr>
            <w:r w:rsidRPr="00217F0F">
              <w:rPr>
                <w:bCs/>
                <w:sz w:val="20"/>
              </w:rPr>
              <w:t>4 (8.3)</w:t>
            </w:r>
          </w:p>
        </w:tc>
        <w:tc>
          <w:tcPr>
            <w:tcW w:w="1753" w:type="dxa"/>
            <w:tcBorders>
              <w:top w:val="single" w:sz="4" w:space="0" w:color="auto"/>
              <w:left w:val="single" w:sz="4" w:space="0" w:color="auto"/>
              <w:bottom w:val="single" w:sz="4" w:space="0" w:color="auto"/>
              <w:right w:val="single" w:sz="4" w:space="0" w:color="auto"/>
            </w:tcBorders>
            <w:noWrap/>
          </w:tcPr>
          <w:p w14:paraId="6412D73A" w14:textId="77777777" w:rsidR="00941CE1" w:rsidRPr="00217F0F" w:rsidRDefault="00801463">
            <w:pPr>
              <w:jc w:val="left"/>
              <w:rPr>
                <w:bCs/>
                <w:sz w:val="20"/>
              </w:rPr>
            </w:pPr>
            <w:r w:rsidRPr="00217F0F">
              <w:rPr>
                <w:bCs/>
                <w:sz w:val="20"/>
              </w:rPr>
              <w:t>16 (11.2)</w:t>
            </w:r>
          </w:p>
        </w:tc>
        <w:tc>
          <w:tcPr>
            <w:tcW w:w="1791" w:type="dxa"/>
            <w:tcBorders>
              <w:top w:val="single" w:sz="4" w:space="0" w:color="auto"/>
              <w:left w:val="single" w:sz="4" w:space="0" w:color="auto"/>
              <w:bottom w:val="single" w:sz="4" w:space="0" w:color="auto"/>
              <w:right w:val="single" w:sz="4" w:space="0" w:color="auto"/>
            </w:tcBorders>
            <w:noWrap/>
          </w:tcPr>
          <w:p w14:paraId="41D7B532" w14:textId="77777777" w:rsidR="00941CE1" w:rsidRPr="00217F0F" w:rsidRDefault="00801463">
            <w:pPr>
              <w:jc w:val="left"/>
              <w:rPr>
                <w:bCs/>
                <w:sz w:val="20"/>
              </w:rPr>
            </w:pPr>
            <w:r w:rsidRPr="00217F0F">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0B4F12F0" w14:textId="77777777" w:rsidR="00941CE1" w:rsidRPr="00217F0F" w:rsidRDefault="00801463">
            <w:pPr>
              <w:jc w:val="left"/>
              <w:rPr>
                <w:bCs/>
                <w:sz w:val="20"/>
              </w:rPr>
            </w:pPr>
            <w:r w:rsidRPr="00217F0F">
              <w:rPr>
                <w:bCs/>
                <w:sz w:val="20"/>
              </w:rPr>
              <w:t>ns.</w:t>
            </w:r>
          </w:p>
        </w:tc>
      </w:tr>
      <w:tr w:rsidR="00941CE1" w:rsidRPr="00217F0F" w14:paraId="76EF2031"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64DC6A83" w14:textId="77777777" w:rsidR="00941CE1" w:rsidRPr="00217F0F" w:rsidRDefault="00801463">
            <w:pPr>
              <w:jc w:val="left"/>
              <w:rPr>
                <w:bCs/>
                <w:sz w:val="20"/>
              </w:rPr>
            </w:pPr>
            <w:r w:rsidRPr="00217F0F">
              <w:rPr>
                <w:bCs/>
                <w:sz w:val="20"/>
                <w:vertAlign w:val="superscript"/>
              </w:rPr>
              <w:t>1</w:t>
            </w:r>
            <w:r w:rsidRPr="00217F0F">
              <w:rPr>
                <w:bCs/>
                <w:sz w:val="20"/>
              </w:rPr>
              <w:t xml:space="preserve">: odds-ratio adjusted on age and gender; *: </w:t>
            </w:r>
            <w:del w:id="84" w:author="Alexandru Istrate" w:date="2019-09-26T18:26:00Z">
              <w:r w:rsidRPr="00217F0F" w:rsidDel="00E11825">
                <w:rPr>
                  <w:bCs/>
                  <w:sz w:val="20"/>
                </w:rPr>
                <w:delText xml:space="preserve">data for the </w:delText>
              </w:r>
            </w:del>
            <w:r w:rsidRPr="00217F0F">
              <w:rPr>
                <w:bCs/>
                <w:sz w:val="20"/>
              </w:rPr>
              <w:t xml:space="preserve">marked variables </w:t>
            </w:r>
            <w:del w:id="85" w:author="Alexandru Istrate" w:date="2019-09-26T18:26:00Z">
              <w:r w:rsidRPr="00217F0F" w:rsidDel="00E11825">
                <w:rPr>
                  <w:bCs/>
                  <w:sz w:val="20"/>
                </w:rPr>
                <w:delText xml:space="preserve">was </w:delText>
              </w:r>
            </w:del>
            <w:ins w:id="86" w:author="Alexandru Istrate" w:date="2019-09-26T18:26:00Z">
              <w:r w:rsidR="00E11825" w:rsidRPr="00217F0F">
                <w:rPr>
                  <w:bCs/>
                  <w:sz w:val="20"/>
                </w:rPr>
                <w:t>w</w:t>
              </w:r>
              <w:r w:rsidR="00E11825">
                <w:rPr>
                  <w:bCs/>
                  <w:sz w:val="20"/>
                </w:rPr>
                <w:t>ere</w:t>
              </w:r>
              <w:r w:rsidR="00E11825" w:rsidRPr="00217F0F">
                <w:rPr>
                  <w:bCs/>
                  <w:sz w:val="20"/>
                </w:rPr>
                <w:t xml:space="preserve"> </w:t>
              </w:r>
            </w:ins>
            <w:r w:rsidRPr="00217F0F">
              <w:rPr>
                <w:bCs/>
                <w:sz w:val="20"/>
              </w:rPr>
              <w:t xml:space="preserve">transformed to </w:t>
            </w:r>
            <w:del w:id="87" w:author="Alexandru Istrate" w:date="2019-09-26T18:26:00Z">
              <w:r w:rsidRPr="00217F0F" w:rsidDel="00E11825">
                <w:rPr>
                  <w:bCs/>
                  <w:sz w:val="20"/>
                </w:rPr>
                <w:delText xml:space="preserve">its </w:delText>
              </w:r>
            </w:del>
            <w:r w:rsidRPr="00217F0F">
              <w:rPr>
                <w:bCs/>
                <w:sz w:val="20"/>
              </w:rPr>
              <w:t>base 10 logarithm prior to logistic regression due to skewness</w:t>
            </w:r>
            <w:ins w:id="88" w:author="Alexandru Istrate" w:date="2019-09-26T18:26:00Z">
              <w:r w:rsidR="00E11825">
                <w:rPr>
                  <w:bCs/>
                  <w:sz w:val="20"/>
                </w:rPr>
                <w:t>,</w:t>
              </w:r>
            </w:ins>
            <w:r w:rsidRPr="00217F0F">
              <w:rPr>
                <w:bCs/>
                <w:sz w:val="20"/>
              </w:rPr>
              <w:t xml:space="preserve"> therefore odds-ratios show tenfold increases/decreases in the respective laboratory parameters; μ ±</w:t>
            </w:r>
            <w:del w:id="89" w:author="Alexandru Istrate" w:date="2019-09-26T19:00:00Z">
              <w:r w:rsidRPr="00217F0F" w:rsidDel="00916B36">
                <w:rPr>
                  <w:bCs/>
                  <w:sz w:val="20"/>
                </w:rPr>
                <w:delText>DS</w:delText>
              </w:r>
            </w:del>
            <w:ins w:id="90" w:author="Alexandru Istrate" w:date="2019-09-26T19:00:00Z">
              <w:r w:rsidR="00916B36">
                <w:rPr>
                  <w:bCs/>
                  <w:sz w:val="20"/>
                </w:rPr>
                <w:t>SD</w:t>
              </w:r>
            </w:ins>
            <w:r w:rsidRPr="00217F0F">
              <w:rPr>
                <w:bCs/>
                <w:sz w:val="20"/>
              </w:rPr>
              <w:t>: mean ±1 standard deviation; Med (IQR): median (inter-quartile range); MW: Mann-Whitney test; OR: odds-ratio with p-value and 95% confidence interval; ns.: not statistically significant at ɑ=0.05; ALP: Alkaline Phosphatase; γ-GT: Gamma-glutaryl Transferase; AST: Aspartate Aminotransferase; ALT: Alanine Aminotransferase.</w:t>
            </w:r>
          </w:p>
        </w:tc>
      </w:tr>
    </w:tbl>
    <w:p w14:paraId="4EB2FAA0" w14:textId="77777777" w:rsidR="00941CE1" w:rsidRPr="00217F0F" w:rsidRDefault="00941CE1">
      <w:pPr>
        <w:rPr>
          <w:szCs w:val="24"/>
        </w:rPr>
      </w:pPr>
    </w:p>
    <w:p w14:paraId="4345ABA9" w14:textId="77777777" w:rsidR="00941CE1" w:rsidRPr="00217F0F" w:rsidRDefault="00801463">
      <w:pPr>
        <w:pStyle w:val="Caption"/>
        <w:rPr>
          <w:szCs w:val="24"/>
        </w:rPr>
      </w:pPr>
      <w:r w:rsidRPr="00217F0F">
        <w:rPr>
          <w:noProof/>
          <w:szCs w:val="24"/>
        </w:rPr>
        <w:drawing>
          <wp:inline distT="0" distB="0" distL="114300" distR="114300" wp14:anchorId="0B6369A4" wp14:editId="7FD87E68">
            <wp:extent cx="5486400" cy="2286000"/>
            <wp:effectExtent l="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12"/>
                    <a:stretch>
                      <a:fillRect/>
                    </a:stretch>
                  </pic:blipFill>
                  <pic:spPr>
                    <a:xfrm>
                      <a:off x="0" y="0"/>
                      <a:ext cx="5486400" cy="2286000"/>
                    </a:xfrm>
                    <a:prstGeom prst="rect">
                      <a:avLst/>
                    </a:prstGeom>
                  </pic:spPr>
                </pic:pic>
              </a:graphicData>
            </a:graphic>
          </wp:inline>
        </w:drawing>
      </w:r>
    </w:p>
    <w:p w14:paraId="62D73C92" w14:textId="77777777" w:rsidR="00941CE1" w:rsidRPr="00217F0F" w:rsidDel="00E11825" w:rsidRDefault="00801463">
      <w:pPr>
        <w:pStyle w:val="Caption"/>
        <w:rPr>
          <w:del w:id="91" w:author="Alexandru Istrate" w:date="2019-09-26T18:27:00Z"/>
          <w:szCs w:val="24"/>
        </w:rPr>
      </w:pPr>
      <w:r w:rsidRPr="00217F0F">
        <w:rPr>
          <w:szCs w:val="24"/>
        </w:rPr>
        <w:t xml:space="preserve">Figure </w:t>
      </w:r>
      <w:r w:rsidRPr="00217F0F">
        <w:rPr>
          <w:szCs w:val="24"/>
        </w:rPr>
        <w:fldChar w:fldCharType="begin"/>
      </w:r>
      <w:r w:rsidRPr="00217F0F">
        <w:rPr>
          <w:szCs w:val="24"/>
        </w:rPr>
        <w:instrText xml:space="preserve"> SEQ Figure \* ARABIC </w:instrText>
      </w:r>
      <w:r w:rsidRPr="00217F0F">
        <w:rPr>
          <w:szCs w:val="24"/>
        </w:rPr>
        <w:fldChar w:fldCharType="separate"/>
      </w:r>
      <w:r w:rsidRPr="00217F0F">
        <w:rPr>
          <w:szCs w:val="24"/>
        </w:rPr>
        <w:t>2</w:t>
      </w:r>
      <w:r w:rsidRPr="00217F0F">
        <w:rPr>
          <w:szCs w:val="24"/>
        </w:rPr>
        <w:fldChar w:fldCharType="end"/>
      </w:r>
      <w:r w:rsidRPr="00217F0F">
        <w:rPr>
          <w:szCs w:val="24"/>
        </w:rPr>
        <w:t>. Several patient parameters differ</w:t>
      </w:r>
      <w:ins w:id="92" w:author="Alexandru Istrate" w:date="2019-09-26T18:28:00Z">
        <w:r w:rsidR="00E11825">
          <w:rPr>
            <w:szCs w:val="24"/>
          </w:rPr>
          <w:t>ed</w:t>
        </w:r>
      </w:ins>
      <w:r w:rsidRPr="00217F0F">
        <w:rPr>
          <w:szCs w:val="24"/>
        </w:rPr>
        <w:t xml:space="preserve"> significantly between hepatitis A and E groups. Laboratory reference ranges have been marked by horizontal red lines</w:t>
      </w:r>
      <w:del w:id="93" w:author="Alexandru Istrate" w:date="2019-09-26T18:27:00Z">
        <w:r w:rsidRPr="00217F0F" w:rsidDel="00E11825">
          <w:rPr>
            <w:szCs w:val="24"/>
          </w:rPr>
          <w:delText xml:space="preserve"> where available</w:delText>
        </w:r>
      </w:del>
      <w:r w:rsidRPr="00217F0F">
        <w:rPr>
          <w:szCs w:val="24"/>
        </w:rPr>
        <w:t>. Means are marked by diamonds.</w:t>
      </w:r>
      <w:ins w:id="94" w:author="Alexandru Istrate" w:date="2019-09-26T19:01:00Z">
        <w:r w:rsidR="00916B36">
          <w:rPr>
            <w:szCs w:val="24"/>
          </w:rPr>
          <w:t xml:space="preserve"> P-values from univariate Mann-Whitney tests</w:t>
        </w:r>
      </w:ins>
    </w:p>
    <w:p w14:paraId="763BA67F" w14:textId="77777777" w:rsidR="00941CE1" w:rsidRPr="00217F0F" w:rsidRDefault="00941CE1" w:rsidP="00E11825">
      <w:pPr>
        <w:pStyle w:val="Caption"/>
        <w:pPrChange w:id="95" w:author="Alexandru Istrate" w:date="2019-09-26T18:27:00Z">
          <w:pPr/>
        </w:pPrChange>
      </w:pPr>
    </w:p>
    <w:p w14:paraId="696F40D5" w14:textId="77777777" w:rsidR="00941CE1" w:rsidRPr="00217F0F" w:rsidRDefault="00801463">
      <w:pPr>
        <w:rPr>
          <w:szCs w:val="24"/>
        </w:rPr>
      </w:pPr>
      <w:r w:rsidRPr="00217F0F">
        <w:rPr>
          <w:szCs w:val="24"/>
        </w:rPr>
        <w:t xml:space="preserve">Table 2 summarizes chronic conditions </w:t>
      </w:r>
      <w:commentRangeStart w:id="96"/>
      <w:r w:rsidRPr="00916B36">
        <w:rPr>
          <w:strike/>
          <w:szCs w:val="24"/>
          <w:rPrChange w:id="97" w:author="Alexandru Istrate" w:date="2019-09-26T19:04:00Z">
            <w:rPr>
              <w:szCs w:val="24"/>
            </w:rPr>
          </w:rPrChange>
        </w:rPr>
        <w:t>significantly</w:t>
      </w:r>
      <w:r w:rsidRPr="00217F0F">
        <w:rPr>
          <w:szCs w:val="24"/>
        </w:rPr>
        <w:t xml:space="preserve"> </w:t>
      </w:r>
      <w:commentRangeEnd w:id="96"/>
      <w:r w:rsidR="00916B36">
        <w:rPr>
          <w:rStyle w:val="CommentReference"/>
        </w:rPr>
        <w:commentReference w:id="96"/>
      </w:r>
      <w:r w:rsidRPr="00217F0F">
        <w:rPr>
          <w:szCs w:val="24"/>
        </w:rPr>
        <w:t>associated with hepatitis E compared to hepatitis A: chronic liver disease, chronic kidney disease, neurologic disease, diabetes mellitus (</w:t>
      </w:r>
      <w:ins w:id="98" w:author="Alexandru Istrate" w:date="2019-09-26T19:05:00Z">
        <w:r w:rsidR="00916B36">
          <w:rPr>
            <w:szCs w:val="24"/>
          </w:rPr>
          <w:t xml:space="preserve">univariate and </w:t>
        </w:r>
      </w:ins>
      <w:r w:rsidRPr="00217F0F">
        <w:rPr>
          <w:szCs w:val="24"/>
        </w:rPr>
        <w:t xml:space="preserve">adjusted for age </w:t>
      </w:r>
      <w:del w:id="99" w:author="Alexandru Istrate" w:date="2019-09-26T19:05:00Z">
        <w:r w:rsidRPr="00217F0F" w:rsidDel="00916B36">
          <w:rPr>
            <w:szCs w:val="24"/>
          </w:rPr>
          <w:delText xml:space="preserve">and </w:delText>
        </w:r>
      </w:del>
      <w:ins w:id="100" w:author="Alexandru Istrate" w:date="2019-09-26T19:05:00Z">
        <w:r w:rsidR="00916B36">
          <w:rPr>
            <w:szCs w:val="24"/>
          </w:rPr>
          <w:t>&amp;</w:t>
        </w:r>
        <w:r w:rsidR="00916B36" w:rsidRPr="00217F0F">
          <w:rPr>
            <w:szCs w:val="24"/>
          </w:rPr>
          <w:t xml:space="preserve"> </w:t>
        </w:r>
      </w:ins>
      <w:r w:rsidRPr="00217F0F">
        <w:rPr>
          <w:szCs w:val="24"/>
        </w:rPr>
        <w:t>gender</w:t>
      </w:r>
      <w:ins w:id="101" w:author="Alexandru Istrate" w:date="2019-09-26T19:05:00Z">
        <w:r w:rsidR="00916B36">
          <w:rPr>
            <w:szCs w:val="24"/>
          </w:rPr>
          <w:t xml:space="preserve"> and other comorbidities</w:t>
        </w:r>
      </w:ins>
      <w:r w:rsidRPr="00217F0F">
        <w:rPr>
          <w:szCs w:val="24"/>
        </w:rPr>
        <w:t>).</w:t>
      </w:r>
    </w:p>
    <w:p w14:paraId="6C171E64" w14:textId="77777777" w:rsidR="00941CE1" w:rsidRPr="00217F0F" w:rsidRDefault="00801463">
      <w:pPr>
        <w:rPr>
          <w:szCs w:val="24"/>
        </w:rPr>
      </w:pPr>
      <w:r w:rsidRPr="00217F0F">
        <w:rPr>
          <w:szCs w:val="24"/>
        </w:rPr>
        <w:lastRenderedPageBreak/>
        <w:t xml:space="preserve">Significantly more hepatitis E patients needed additional treatment (ribavirin) than hepatitis A patients (plasma) with OR=6.8 (OR=4.9 adjusted for age </w:t>
      </w:r>
      <w:del w:id="102" w:author="Alexandru Istrate" w:date="2019-09-26T19:05:00Z">
        <w:r w:rsidRPr="00217F0F" w:rsidDel="00916B36">
          <w:rPr>
            <w:szCs w:val="24"/>
          </w:rPr>
          <w:delText xml:space="preserve">and </w:delText>
        </w:r>
      </w:del>
      <w:ins w:id="103" w:author="Alexandru Istrate" w:date="2019-09-26T19:05:00Z">
        <w:r w:rsidR="00916B36">
          <w:rPr>
            <w:szCs w:val="24"/>
          </w:rPr>
          <w:t>&amp;</w:t>
        </w:r>
        <w:r w:rsidR="00916B36" w:rsidRPr="00217F0F">
          <w:rPr>
            <w:szCs w:val="24"/>
          </w:rPr>
          <w:t xml:space="preserve"> </w:t>
        </w:r>
      </w:ins>
      <w:r w:rsidRPr="00217F0F">
        <w:rPr>
          <w:szCs w:val="24"/>
        </w:rPr>
        <w:t>gender) (Table 2). All hepatitis E patients who received ribavirin had favorable evolution and were either discharged at home or to another department for specialized treatment of their comorbidities (Table 3).</w:t>
      </w:r>
    </w:p>
    <w:p w14:paraId="4DF5DB90" w14:textId="77777777" w:rsidR="00941CE1" w:rsidRPr="00217F0F" w:rsidRDefault="00801463">
      <w:pPr>
        <w:rPr>
          <w:szCs w:val="24"/>
        </w:rPr>
      </w:pPr>
      <w:r w:rsidRPr="00217F0F">
        <w:rPr>
          <w:szCs w:val="24"/>
        </w:rPr>
        <w:t>The three deceased patients (6.25% of all hepatitis E patients and 23.1% of hepatitis E patients with preexisting liver disease) had hepatitis E infection superimposed on end-stage alcoholic liver disease. Two of them died because of bleeding from esophageal varices. The third patient</w:t>
      </w:r>
      <w:ins w:id="104" w:author="Alexandru Istrate" w:date="2019-09-26T18:29:00Z">
        <w:r w:rsidR="00E11825">
          <w:rPr>
            <w:szCs w:val="24"/>
          </w:rPr>
          <w:t>,</w:t>
        </w:r>
      </w:ins>
      <w:r w:rsidRPr="00217F0F">
        <w:rPr>
          <w:szCs w:val="24"/>
        </w:rPr>
        <w:t xml:space="preserve"> with chronic hepatitis B infection and </w:t>
      </w:r>
      <w:ins w:id="105" w:author="Alexandru Istrate" w:date="2019-09-26T18:29:00Z">
        <w:r w:rsidR="00E11825" w:rsidRPr="00217F0F">
          <w:rPr>
            <w:i/>
            <w:iCs/>
            <w:szCs w:val="24"/>
          </w:rPr>
          <w:t xml:space="preserve">Streptococcus </w:t>
        </w:r>
        <w:proofErr w:type="spellStart"/>
        <w:r w:rsidR="00E11825" w:rsidRPr="00217F0F">
          <w:rPr>
            <w:i/>
            <w:iCs/>
            <w:szCs w:val="24"/>
          </w:rPr>
          <w:t>tholarensis</w:t>
        </w:r>
        <w:proofErr w:type="spellEnd"/>
        <w:r w:rsidR="00E11825" w:rsidRPr="00217F0F">
          <w:rPr>
            <w:szCs w:val="24"/>
          </w:rPr>
          <w:t xml:space="preserve"> </w:t>
        </w:r>
      </w:ins>
      <w:r w:rsidRPr="00217F0F">
        <w:rPr>
          <w:szCs w:val="24"/>
        </w:rPr>
        <w:t>endocarditis</w:t>
      </w:r>
      <w:ins w:id="106" w:author="Alexandru Istrate" w:date="2019-09-26T18:29:00Z">
        <w:r w:rsidR="00E11825">
          <w:rPr>
            <w:szCs w:val="24"/>
          </w:rPr>
          <w:t>,</w:t>
        </w:r>
      </w:ins>
      <w:r w:rsidRPr="00217F0F">
        <w:rPr>
          <w:szCs w:val="24"/>
        </w:rPr>
        <w:t xml:space="preserve"> </w:t>
      </w:r>
      <w:del w:id="107" w:author="Alexandru Istrate" w:date="2019-09-26T18:29:00Z">
        <w:r w:rsidRPr="00217F0F" w:rsidDel="00E11825">
          <w:rPr>
            <w:szCs w:val="24"/>
          </w:rPr>
          <w:delText xml:space="preserve">with </w:delText>
        </w:r>
        <w:r w:rsidRPr="00217F0F" w:rsidDel="00E11825">
          <w:rPr>
            <w:i/>
            <w:iCs/>
            <w:szCs w:val="24"/>
          </w:rPr>
          <w:delText>Streptococcus tholarensis</w:delText>
        </w:r>
        <w:r w:rsidRPr="00217F0F" w:rsidDel="00E11825">
          <w:rPr>
            <w:szCs w:val="24"/>
          </w:rPr>
          <w:delText xml:space="preserve"> </w:delText>
        </w:r>
      </w:del>
      <w:r w:rsidRPr="00217F0F">
        <w:rPr>
          <w:szCs w:val="24"/>
        </w:rPr>
        <w:t>died because of cerebral hemorrhage, septic cerebral embolism and multiple systemic organ failure (Table 4).</w:t>
      </w:r>
    </w:p>
    <w:p w14:paraId="6BF4F941" w14:textId="77777777" w:rsidR="00941CE1" w:rsidRPr="00217F0F" w:rsidRDefault="00801463">
      <w:pPr>
        <w:pStyle w:val="Caption"/>
        <w:rPr>
          <w:szCs w:val="24"/>
        </w:rPr>
      </w:pPr>
      <w:r w:rsidRPr="00217F0F">
        <w:rPr>
          <w:szCs w:val="24"/>
        </w:rPr>
        <w:t xml:space="preserve">Table </w:t>
      </w:r>
      <w:r w:rsidRPr="00217F0F">
        <w:rPr>
          <w:szCs w:val="24"/>
        </w:rPr>
        <w:fldChar w:fldCharType="begin"/>
      </w:r>
      <w:r w:rsidRPr="00217F0F">
        <w:rPr>
          <w:szCs w:val="24"/>
        </w:rPr>
        <w:instrText xml:space="preserve"> SEQ Table \* ARABIC </w:instrText>
      </w:r>
      <w:r w:rsidRPr="00217F0F">
        <w:rPr>
          <w:szCs w:val="24"/>
        </w:rPr>
        <w:fldChar w:fldCharType="separate"/>
      </w:r>
      <w:r w:rsidRPr="00217F0F">
        <w:rPr>
          <w:szCs w:val="24"/>
        </w:rPr>
        <w:t>2</w:t>
      </w:r>
      <w:r w:rsidRPr="00217F0F">
        <w:rPr>
          <w:szCs w:val="24"/>
        </w:rPr>
        <w:fldChar w:fldCharType="end"/>
      </w:r>
      <w:r w:rsidRPr="00217F0F">
        <w:rPr>
          <w:szCs w:val="24"/>
        </w:rPr>
        <w:t>. Preexisting conditions and severity factors for hepatitis E and A patients.</w:t>
      </w:r>
    </w:p>
    <w:tbl>
      <w:tblPr>
        <w:tblStyle w:val="TableGrid"/>
        <w:tblW w:w="9016" w:type="dxa"/>
        <w:tblLayout w:type="fixed"/>
        <w:tblLook w:val="04A0" w:firstRow="1" w:lastRow="0" w:firstColumn="1" w:lastColumn="0" w:noHBand="0" w:noVBand="1"/>
      </w:tblPr>
      <w:tblGrid>
        <w:gridCol w:w="2266"/>
        <w:gridCol w:w="849"/>
        <w:gridCol w:w="849"/>
        <w:gridCol w:w="1702"/>
        <w:gridCol w:w="1417"/>
        <w:gridCol w:w="1933"/>
      </w:tblGrid>
      <w:tr w:rsidR="00941CE1" w:rsidRPr="00217F0F" w14:paraId="2FA04AEF"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300B1991" w14:textId="77777777" w:rsidR="00941CE1" w:rsidRPr="00217F0F" w:rsidRDefault="00801463">
            <w:pPr>
              <w:jc w:val="left"/>
              <w:rPr>
                <w:b/>
                <w:bCs/>
                <w:sz w:val="20"/>
              </w:rPr>
            </w:pPr>
            <w:r w:rsidRPr="00217F0F">
              <w:rPr>
                <w:b/>
                <w:bCs/>
                <w:sz w:val="20"/>
              </w:rPr>
              <w:t>Hepatitis (Group)</w:t>
            </w:r>
          </w:p>
        </w:tc>
        <w:tc>
          <w:tcPr>
            <w:tcW w:w="849" w:type="dxa"/>
            <w:tcBorders>
              <w:top w:val="single" w:sz="4" w:space="0" w:color="auto"/>
              <w:left w:val="single" w:sz="4" w:space="0" w:color="auto"/>
              <w:bottom w:val="single" w:sz="4" w:space="0" w:color="auto"/>
              <w:right w:val="single" w:sz="4" w:space="0" w:color="auto"/>
            </w:tcBorders>
            <w:noWrap/>
          </w:tcPr>
          <w:p w14:paraId="34E09955" w14:textId="77777777" w:rsidR="00941CE1" w:rsidRPr="00217F0F" w:rsidRDefault="00801463">
            <w:pPr>
              <w:jc w:val="left"/>
              <w:rPr>
                <w:b/>
                <w:bCs/>
                <w:sz w:val="20"/>
              </w:rPr>
            </w:pPr>
            <w:r w:rsidRPr="00217F0F">
              <w:rPr>
                <w:b/>
                <w:bCs/>
                <w:sz w:val="20"/>
              </w:rPr>
              <w:t>E</w:t>
            </w:r>
          </w:p>
          <w:p w14:paraId="27671A90" w14:textId="77777777" w:rsidR="00941CE1" w:rsidRPr="00217F0F" w:rsidRDefault="00801463">
            <w:pPr>
              <w:jc w:val="left"/>
              <w:rPr>
                <w:b/>
                <w:bCs/>
                <w:sz w:val="20"/>
              </w:rPr>
            </w:pPr>
            <w:r w:rsidRPr="00217F0F">
              <w:rPr>
                <w:b/>
                <w:bCs/>
                <w:sz w:val="20"/>
              </w:rPr>
              <w:t>n (%)</w:t>
            </w:r>
          </w:p>
        </w:tc>
        <w:tc>
          <w:tcPr>
            <w:tcW w:w="849" w:type="dxa"/>
            <w:tcBorders>
              <w:top w:val="single" w:sz="4" w:space="0" w:color="auto"/>
              <w:left w:val="single" w:sz="4" w:space="0" w:color="auto"/>
              <w:bottom w:val="single" w:sz="4" w:space="0" w:color="auto"/>
              <w:right w:val="single" w:sz="4" w:space="0" w:color="auto"/>
            </w:tcBorders>
            <w:noWrap/>
          </w:tcPr>
          <w:p w14:paraId="3972C122" w14:textId="77777777" w:rsidR="00941CE1" w:rsidRPr="00217F0F" w:rsidRDefault="00801463">
            <w:pPr>
              <w:jc w:val="left"/>
              <w:rPr>
                <w:b/>
                <w:bCs/>
                <w:sz w:val="20"/>
              </w:rPr>
            </w:pPr>
            <w:r w:rsidRPr="00217F0F">
              <w:rPr>
                <w:b/>
                <w:bCs/>
                <w:sz w:val="20"/>
              </w:rPr>
              <w:t>A</w:t>
            </w:r>
          </w:p>
          <w:p w14:paraId="0267FF63" w14:textId="77777777" w:rsidR="00941CE1" w:rsidRPr="00217F0F" w:rsidRDefault="00801463">
            <w:pPr>
              <w:jc w:val="left"/>
              <w:rPr>
                <w:b/>
                <w:bCs/>
                <w:sz w:val="20"/>
              </w:rPr>
            </w:pPr>
            <w:r w:rsidRPr="00217F0F">
              <w:rPr>
                <w:b/>
                <w:bCs/>
                <w:sz w:val="20"/>
              </w:rPr>
              <w:t>n (%)</w:t>
            </w:r>
          </w:p>
        </w:tc>
        <w:tc>
          <w:tcPr>
            <w:tcW w:w="1702" w:type="dxa"/>
            <w:tcBorders>
              <w:top w:val="single" w:sz="4" w:space="0" w:color="auto"/>
              <w:left w:val="single" w:sz="4" w:space="0" w:color="auto"/>
              <w:bottom w:val="single" w:sz="4" w:space="0" w:color="auto"/>
              <w:right w:val="single" w:sz="4" w:space="0" w:color="auto"/>
            </w:tcBorders>
            <w:noWrap/>
          </w:tcPr>
          <w:p w14:paraId="6ABD17C2" w14:textId="77777777" w:rsidR="00941CE1" w:rsidRPr="00217F0F" w:rsidRDefault="00801463">
            <w:pPr>
              <w:jc w:val="left"/>
              <w:rPr>
                <w:b/>
                <w:bCs/>
                <w:sz w:val="20"/>
              </w:rPr>
            </w:pPr>
            <w:r w:rsidRPr="00217F0F">
              <w:rPr>
                <w:b/>
                <w:bCs/>
                <w:sz w:val="20"/>
              </w:rPr>
              <w:t>OR (univariate)</w:t>
            </w:r>
          </w:p>
          <w:p w14:paraId="7345606B" w14:textId="77777777" w:rsidR="00941CE1" w:rsidRPr="00217F0F" w:rsidRDefault="00801463">
            <w:pPr>
              <w:jc w:val="left"/>
              <w:rPr>
                <w:b/>
                <w:bCs/>
                <w:sz w:val="20"/>
              </w:rPr>
            </w:pPr>
            <w:r w:rsidRPr="00217F0F">
              <w:rPr>
                <w:b/>
                <w:bCs/>
                <w:sz w:val="20"/>
              </w:rPr>
              <w:t>p, [95% CI]</w:t>
            </w:r>
          </w:p>
        </w:tc>
        <w:tc>
          <w:tcPr>
            <w:tcW w:w="1417" w:type="dxa"/>
            <w:tcBorders>
              <w:top w:val="single" w:sz="4" w:space="0" w:color="auto"/>
              <w:left w:val="single" w:sz="4" w:space="0" w:color="auto"/>
              <w:bottom w:val="single" w:sz="4" w:space="0" w:color="auto"/>
              <w:right w:val="single" w:sz="4" w:space="0" w:color="auto"/>
            </w:tcBorders>
            <w:noWrap/>
          </w:tcPr>
          <w:p w14:paraId="4790CBC7" w14:textId="77777777" w:rsidR="00941CE1" w:rsidRPr="00217F0F" w:rsidRDefault="00801463">
            <w:pPr>
              <w:jc w:val="left"/>
              <w:rPr>
                <w:b/>
                <w:bCs/>
                <w:sz w:val="20"/>
                <w:vertAlign w:val="superscript"/>
              </w:rPr>
            </w:pPr>
            <w:r w:rsidRPr="00217F0F">
              <w:rPr>
                <w:b/>
                <w:bCs/>
                <w:sz w:val="20"/>
              </w:rPr>
              <w:t>Adjusted OR (univariate)</w:t>
            </w:r>
            <w:r w:rsidRPr="00217F0F">
              <w:rPr>
                <w:b/>
                <w:bCs/>
                <w:sz w:val="20"/>
                <w:vertAlign w:val="superscript"/>
              </w:rPr>
              <w:t>1</w:t>
            </w:r>
          </w:p>
          <w:p w14:paraId="18E66225" w14:textId="77777777" w:rsidR="00941CE1" w:rsidRPr="00217F0F" w:rsidRDefault="00801463">
            <w:pPr>
              <w:jc w:val="left"/>
              <w:rPr>
                <w:b/>
                <w:bCs/>
                <w:sz w:val="20"/>
              </w:rPr>
            </w:pPr>
            <w:r w:rsidRPr="00217F0F">
              <w:rPr>
                <w:b/>
                <w:bCs/>
                <w:sz w:val="20"/>
              </w:rPr>
              <w:t>p, [95% CI]</w:t>
            </w:r>
          </w:p>
        </w:tc>
        <w:tc>
          <w:tcPr>
            <w:tcW w:w="1933" w:type="dxa"/>
            <w:tcBorders>
              <w:top w:val="single" w:sz="4" w:space="0" w:color="auto"/>
              <w:left w:val="single" w:sz="4" w:space="0" w:color="auto"/>
              <w:bottom w:val="single" w:sz="4" w:space="0" w:color="auto"/>
              <w:right w:val="single" w:sz="4" w:space="0" w:color="auto"/>
            </w:tcBorders>
            <w:noWrap/>
          </w:tcPr>
          <w:p w14:paraId="594FD88B" w14:textId="77777777" w:rsidR="00941CE1" w:rsidRPr="00217F0F" w:rsidRDefault="00801463">
            <w:pPr>
              <w:jc w:val="left"/>
              <w:rPr>
                <w:b/>
                <w:bCs/>
                <w:sz w:val="20"/>
                <w:vertAlign w:val="superscript"/>
              </w:rPr>
            </w:pPr>
            <w:r w:rsidRPr="00217F0F">
              <w:rPr>
                <w:b/>
                <w:bCs/>
                <w:sz w:val="20"/>
              </w:rPr>
              <w:t>OR (multivariate)</w:t>
            </w:r>
            <w:r w:rsidRPr="00217F0F">
              <w:rPr>
                <w:b/>
                <w:bCs/>
                <w:sz w:val="20"/>
                <w:vertAlign w:val="superscript"/>
              </w:rPr>
              <w:t>2</w:t>
            </w:r>
          </w:p>
          <w:p w14:paraId="673321B0" w14:textId="77777777" w:rsidR="00941CE1" w:rsidRPr="00217F0F" w:rsidRDefault="00801463">
            <w:pPr>
              <w:jc w:val="left"/>
              <w:rPr>
                <w:b/>
                <w:bCs/>
                <w:sz w:val="20"/>
              </w:rPr>
            </w:pPr>
            <w:r w:rsidRPr="00217F0F">
              <w:rPr>
                <w:b/>
                <w:bCs/>
                <w:sz w:val="20"/>
              </w:rPr>
              <w:t>p, [95% CI]</w:t>
            </w:r>
          </w:p>
        </w:tc>
      </w:tr>
      <w:tr w:rsidR="00941CE1" w:rsidRPr="00217F0F" w14:paraId="734E7EB3"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33677F2D" w14:textId="77777777" w:rsidR="00941CE1" w:rsidRPr="00217F0F" w:rsidRDefault="00801463">
            <w:pPr>
              <w:jc w:val="left"/>
              <w:rPr>
                <w:sz w:val="20"/>
              </w:rPr>
            </w:pPr>
            <w:r w:rsidRPr="00217F0F">
              <w:rPr>
                <w:sz w:val="20"/>
              </w:rPr>
              <w:t>Chronic liver disease</w:t>
            </w:r>
          </w:p>
        </w:tc>
        <w:tc>
          <w:tcPr>
            <w:tcW w:w="849" w:type="dxa"/>
            <w:tcBorders>
              <w:top w:val="single" w:sz="4" w:space="0" w:color="auto"/>
              <w:left w:val="single" w:sz="4" w:space="0" w:color="auto"/>
              <w:bottom w:val="single" w:sz="4" w:space="0" w:color="auto"/>
              <w:right w:val="single" w:sz="4" w:space="0" w:color="auto"/>
            </w:tcBorders>
            <w:noWrap/>
          </w:tcPr>
          <w:p w14:paraId="2486BEB6" w14:textId="77777777" w:rsidR="00941CE1" w:rsidRPr="00217F0F" w:rsidRDefault="00801463">
            <w:pPr>
              <w:jc w:val="left"/>
              <w:rPr>
                <w:sz w:val="20"/>
              </w:rPr>
            </w:pPr>
            <w:r w:rsidRPr="00217F0F">
              <w:rPr>
                <w:sz w:val="20"/>
              </w:rPr>
              <w:t>13</w:t>
            </w:r>
          </w:p>
          <w:p w14:paraId="604F0C08" w14:textId="77777777" w:rsidR="00941CE1" w:rsidRPr="00217F0F" w:rsidRDefault="00801463">
            <w:pPr>
              <w:jc w:val="left"/>
              <w:rPr>
                <w:sz w:val="20"/>
              </w:rPr>
            </w:pPr>
            <w:r w:rsidRPr="00217F0F">
              <w:rPr>
                <w:sz w:val="20"/>
              </w:rPr>
              <w:t>(27.1)</w:t>
            </w:r>
          </w:p>
        </w:tc>
        <w:tc>
          <w:tcPr>
            <w:tcW w:w="849" w:type="dxa"/>
            <w:tcBorders>
              <w:top w:val="single" w:sz="4" w:space="0" w:color="auto"/>
              <w:left w:val="single" w:sz="4" w:space="0" w:color="auto"/>
              <w:bottom w:val="single" w:sz="4" w:space="0" w:color="auto"/>
              <w:right w:val="single" w:sz="4" w:space="0" w:color="auto"/>
            </w:tcBorders>
            <w:noWrap/>
          </w:tcPr>
          <w:p w14:paraId="538D666C" w14:textId="77777777" w:rsidR="00941CE1" w:rsidRPr="00217F0F" w:rsidRDefault="00801463">
            <w:pPr>
              <w:jc w:val="left"/>
              <w:rPr>
                <w:sz w:val="20"/>
              </w:rPr>
            </w:pPr>
            <w:r w:rsidRPr="00217F0F">
              <w:rPr>
                <w:sz w:val="20"/>
              </w:rPr>
              <w:t>6</w:t>
            </w:r>
          </w:p>
          <w:p w14:paraId="729F1D11" w14:textId="77777777" w:rsidR="00941CE1" w:rsidRPr="00217F0F" w:rsidRDefault="00801463">
            <w:pPr>
              <w:jc w:val="left"/>
              <w:rPr>
                <w:sz w:val="20"/>
              </w:rPr>
            </w:pPr>
            <w:r w:rsidRPr="00217F0F">
              <w:rPr>
                <w:sz w:val="20"/>
              </w:rPr>
              <w:t>(3.9)</w:t>
            </w:r>
          </w:p>
        </w:tc>
        <w:tc>
          <w:tcPr>
            <w:tcW w:w="1702" w:type="dxa"/>
            <w:tcBorders>
              <w:top w:val="single" w:sz="4" w:space="0" w:color="auto"/>
              <w:left w:val="single" w:sz="4" w:space="0" w:color="auto"/>
              <w:bottom w:val="single" w:sz="4" w:space="0" w:color="auto"/>
              <w:right w:val="single" w:sz="4" w:space="0" w:color="auto"/>
            </w:tcBorders>
            <w:noWrap/>
          </w:tcPr>
          <w:p w14:paraId="5D2AFB3A" w14:textId="77777777" w:rsidR="00941CE1" w:rsidRPr="00217F0F" w:rsidRDefault="00801463">
            <w:pPr>
              <w:jc w:val="left"/>
              <w:rPr>
                <w:sz w:val="20"/>
              </w:rPr>
            </w:pPr>
            <w:r w:rsidRPr="00217F0F">
              <w:rPr>
                <w:sz w:val="20"/>
              </w:rPr>
              <w:t>9.04], p&lt;.001</w:t>
            </w:r>
          </w:p>
          <w:p w14:paraId="54F4C932" w14:textId="77777777" w:rsidR="00941CE1" w:rsidRPr="00217F0F" w:rsidRDefault="00801463">
            <w:pPr>
              <w:jc w:val="left"/>
              <w:rPr>
                <w:sz w:val="20"/>
              </w:rPr>
            </w:pPr>
            <w:r w:rsidRPr="00217F0F">
              <w:rPr>
                <w:sz w:val="20"/>
              </w:rPr>
              <w:t>[3.21, 25.45</w:t>
            </w:r>
          </w:p>
        </w:tc>
        <w:tc>
          <w:tcPr>
            <w:tcW w:w="1417" w:type="dxa"/>
            <w:tcBorders>
              <w:top w:val="single" w:sz="4" w:space="0" w:color="auto"/>
              <w:left w:val="single" w:sz="4" w:space="0" w:color="auto"/>
              <w:bottom w:val="single" w:sz="4" w:space="0" w:color="auto"/>
              <w:right w:val="single" w:sz="4" w:space="0" w:color="auto"/>
            </w:tcBorders>
            <w:noWrap/>
          </w:tcPr>
          <w:p w14:paraId="4DD756EF" w14:textId="77777777" w:rsidR="00941CE1" w:rsidRPr="00217F0F" w:rsidRDefault="00801463">
            <w:pPr>
              <w:jc w:val="left"/>
              <w:rPr>
                <w:sz w:val="20"/>
              </w:rPr>
            </w:pPr>
            <w:r w:rsidRPr="00217F0F">
              <w:rPr>
                <w:sz w:val="20"/>
              </w:rPr>
              <w:t>7.19, p&lt;.001</w:t>
            </w:r>
          </w:p>
          <w:p w14:paraId="592EEB82" w14:textId="77777777" w:rsidR="00941CE1" w:rsidRPr="00217F0F" w:rsidRDefault="00801463">
            <w:pPr>
              <w:jc w:val="left"/>
              <w:rPr>
                <w:sz w:val="20"/>
              </w:rPr>
            </w:pPr>
            <w:r w:rsidRPr="00217F0F">
              <w:rPr>
                <w:sz w:val="20"/>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14:paraId="780DCE83" w14:textId="77777777" w:rsidR="00941CE1" w:rsidRPr="00217F0F" w:rsidRDefault="00801463">
            <w:pPr>
              <w:jc w:val="left"/>
              <w:rPr>
                <w:sz w:val="20"/>
              </w:rPr>
            </w:pPr>
            <w:r w:rsidRPr="00217F0F">
              <w:rPr>
                <w:sz w:val="20"/>
              </w:rPr>
              <w:t>6.21, p=.002</w:t>
            </w:r>
          </w:p>
          <w:p w14:paraId="44B87432" w14:textId="77777777" w:rsidR="00941CE1" w:rsidRPr="00217F0F" w:rsidRDefault="00801463">
            <w:pPr>
              <w:jc w:val="left"/>
              <w:rPr>
                <w:sz w:val="20"/>
              </w:rPr>
            </w:pPr>
            <w:r w:rsidRPr="00217F0F">
              <w:rPr>
                <w:sz w:val="20"/>
              </w:rPr>
              <w:t>[2.0, 20.5]</w:t>
            </w:r>
          </w:p>
        </w:tc>
      </w:tr>
      <w:tr w:rsidR="00941CE1" w:rsidRPr="00217F0F" w14:paraId="1179A23D"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255F7F62" w14:textId="77777777" w:rsidR="00941CE1" w:rsidRPr="00217F0F" w:rsidRDefault="00801463">
            <w:pPr>
              <w:jc w:val="right"/>
              <w:rPr>
                <w:i/>
                <w:iCs/>
                <w:sz w:val="20"/>
              </w:rPr>
            </w:pPr>
            <w:r w:rsidRPr="00217F0F">
              <w:rPr>
                <w:i/>
                <w:iCs/>
                <w:sz w:val="20"/>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14:paraId="5BA68ADF" w14:textId="77777777" w:rsidR="00941CE1" w:rsidRPr="00217F0F" w:rsidRDefault="00801463">
            <w:pPr>
              <w:jc w:val="left"/>
              <w:rPr>
                <w:i/>
                <w:iCs/>
                <w:sz w:val="20"/>
              </w:rPr>
            </w:pPr>
            <w:r w:rsidRPr="00217F0F">
              <w:rPr>
                <w:i/>
                <w:iCs/>
                <w:sz w:val="20"/>
              </w:rPr>
              <w:t>6</w:t>
            </w:r>
          </w:p>
          <w:p w14:paraId="1F2A76AA" w14:textId="77777777" w:rsidR="00941CE1" w:rsidRPr="00217F0F" w:rsidRDefault="00801463">
            <w:pPr>
              <w:jc w:val="left"/>
              <w:rPr>
                <w:i/>
                <w:iCs/>
                <w:sz w:val="20"/>
              </w:rPr>
            </w:pPr>
            <w:r w:rsidRPr="00217F0F">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3B170F94" w14:textId="77777777" w:rsidR="00941CE1" w:rsidRPr="00217F0F" w:rsidRDefault="00801463">
            <w:pPr>
              <w:jc w:val="left"/>
              <w:rPr>
                <w:i/>
                <w:iCs/>
                <w:sz w:val="20"/>
              </w:rPr>
            </w:pPr>
            <w:r w:rsidRPr="00217F0F">
              <w:rPr>
                <w:i/>
                <w:iCs/>
                <w:sz w:val="20"/>
              </w:rPr>
              <w:t>1</w:t>
            </w:r>
          </w:p>
          <w:p w14:paraId="7EBD86F7" w14:textId="77777777" w:rsidR="00941CE1" w:rsidRPr="00217F0F" w:rsidRDefault="00801463">
            <w:pPr>
              <w:jc w:val="left"/>
              <w:rPr>
                <w:i/>
                <w:iCs/>
                <w:sz w:val="20"/>
              </w:rPr>
            </w:pPr>
            <w:r w:rsidRPr="00217F0F">
              <w:rPr>
                <w:i/>
                <w:iCs/>
                <w:sz w:val="20"/>
              </w:rPr>
              <w:t>(0.7)</w:t>
            </w:r>
          </w:p>
        </w:tc>
        <w:tc>
          <w:tcPr>
            <w:tcW w:w="1702" w:type="dxa"/>
            <w:tcBorders>
              <w:top w:val="single" w:sz="4" w:space="0" w:color="auto"/>
              <w:left w:val="single" w:sz="4" w:space="0" w:color="auto"/>
              <w:bottom w:val="single" w:sz="4" w:space="0" w:color="auto"/>
              <w:right w:val="single" w:sz="4" w:space="0" w:color="auto"/>
            </w:tcBorders>
            <w:noWrap/>
          </w:tcPr>
          <w:p w14:paraId="47EFA8A4" w14:textId="77777777" w:rsidR="00941CE1" w:rsidRPr="00217F0F" w:rsidRDefault="00801463">
            <w:pPr>
              <w:jc w:val="left"/>
              <w:rPr>
                <w:i/>
                <w:iCs/>
                <w:sz w:val="20"/>
              </w:rPr>
            </w:pPr>
            <w:r w:rsidRPr="00217F0F">
              <w:rPr>
                <w:i/>
                <w:iCs/>
                <w:sz w:val="20"/>
              </w:rPr>
              <w:t>21.57</w:t>
            </w:r>
            <w:r w:rsidRPr="00217F0F">
              <w:rPr>
                <w:sz w:val="20"/>
              </w:rPr>
              <w:t xml:space="preserve">, </w:t>
            </w:r>
            <w:r w:rsidRPr="00217F0F">
              <w:rPr>
                <w:i/>
                <w:iCs/>
                <w:sz w:val="20"/>
              </w:rPr>
              <w:t>p&lt;.001</w:t>
            </w:r>
          </w:p>
          <w:p w14:paraId="50257F9B" w14:textId="77777777" w:rsidR="00941CE1" w:rsidRPr="00217F0F" w:rsidRDefault="00801463">
            <w:pPr>
              <w:jc w:val="left"/>
              <w:rPr>
                <w:i/>
                <w:iCs/>
                <w:sz w:val="20"/>
              </w:rPr>
            </w:pPr>
            <w:r w:rsidRPr="00217F0F">
              <w:rPr>
                <w:i/>
                <w:iCs/>
                <w:sz w:val="20"/>
              </w:rPr>
              <w:t>[2.53, 184.16]</w:t>
            </w:r>
          </w:p>
        </w:tc>
        <w:tc>
          <w:tcPr>
            <w:tcW w:w="1417" w:type="dxa"/>
            <w:tcBorders>
              <w:top w:val="single" w:sz="4" w:space="0" w:color="auto"/>
              <w:left w:val="single" w:sz="4" w:space="0" w:color="auto"/>
              <w:bottom w:val="single" w:sz="4" w:space="0" w:color="auto"/>
              <w:right w:val="single" w:sz="4" w:space="0" w:color="auto"/>
            </w:tcBorders>
            <w:noWrap/>
          </w:tcPr>
          <w:p w14:paraId="499D49F4" w14:textId="77777777" w:rsidR="00941CE1" w:rsidRPr="00217F0F" w:rsidRDefault="00801463">
            <w:pPr>
              <w:jc w:val="left"/>
              <w:rPr>
                <w:i/>
                <w:iCs/>
                <w:sz w:val="20"/>
              </w:rPr>
            </w:pPr>
            <w:r w:rsidRPr="00217F0F">
              <w:rPr>
                <w:i/>
                <w:iCs/>
                <w:sz w:val="20"/>
              </w:rPr>
              <w:t>12.5, p=.026</w:t>
            </w:r>
          </w:p>
          <w:p w14:paraId="322AFE04" w14:textId="77777777" w:rsidR="00941CE1" w:rsidRPr="00217F0F" w:rsidRDefault="00801463">
            <w:pPr>
              <w:jc w:val="left"/>
              <w:rPr>
                <w:i/>
                <w:iCs/>
                <w:sz w:val="20"/>
              </w:rPr>
            </w:pPr>
            <w:r w:rsidRPr="00217F0F">
              <w:rPr>
                <w:i/>
                <w:iCs/>
                <w:sz w:val="20"/>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14:paraId="365FBA44" w14:textId="77777777" w:rsidR="00941CE1" w:rsidRPr="00217F0F" w:rsidRDefault="00941CE1">
            <w:pPr>
              <w:jc w:val="left"/>
              <w:rPr>
                <w:sz w:val="20"/>
              </w:rPr>
            </w:pPr>
          </w:p>
        </w:tc>
      </w:tr>
      <w:tr w:rsidR="00941CE1" w:rsidRPr="00217F0F" w14:paraId="432077E4"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0251C858" w14:textId="77777777" w:rsidR="00941CE1" w:rsidRPr="00217F0F" w:rsidRDefault="00801463">
            <w:pPr>
              <w:jc w:val="right"/>
              <w:rPr>
                <w:i/>
                <w:iCs/>
                <w:sz w:val="20"/>
              </w:rPr>
            </w:pPr>
            <w:r w:rsidRPr="00217F0F">
              <w:rPr>
                <w:i/>
                <w:iCs/>
                <w:sz w:val="20"/>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14:paraId="167F84B4" w14:textId="77777777" w:rsidR="00941CE1" w:rsidRPr="00217F0F" w:rsidRDefault="00801463">
            <w:pPr>
              <w:jc w:val="left"/>
              <w:rPr>
                <w:i/>
                <w:iCs/>
                <w:sz w:val="20"/>
              </w:rPr>
            </w:pPr>
            <w:r w:rsidRPr="00217F0F">
              <w:rPr>
                <w:i/>
                <w:iCs/>
                <w:sz w:val="20"/>
              </w:rPr>
              <w:t>6</w:t>
            </w:r>
          </w:p>
          <w:p w14:paraId="3512B1BB" w14:textId="77777777" w:rsidR="00941CE1" w:rsidRPr="00217F0F" w:rsidRDefault="00801463">
            <w:pPr>
              <w:jc w:val="left"/>
              <w:rPr>
                <w:i/>
                <w:iCs/>
                <w:sz w:val="20"/>
              </w:rPr>
            </w:pPr>
            <w:r w:rsidRPr="00217F0F">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2939103A" w14:textId="77777777" w:rsidR="00941CE1" w:rsidRPr="00217F0F" w:rsidRDefault="00801463">
            <w:pPr>
              <w:jc w:val="left"/>
              <w:rPr>
                <w:i/>
                <w:iCs/>
                <w:sz w:val="20"/>
              </w:rPr>
            </w:pPr>
            <w:r w:rsidRPr="00217F0F">
              <w:rPr>
                <w:i/>
                <w:iCs/>
                <w:sz w:val="20"/>
              </w:rPr>
              <w:t>4</w:t>
            </w:r>
          </w:p>
          <w:p w14:paraId="0D304AE1" w14:textId="77777777" w:rsidR="00941CE1" w:rsidRPr="00217F0F" w:rsidRDefault="00801463">
            <w:pPr>
              <w:jc w:val="left"/>
              <w:rPr>
                <w:i/>
                <w:iCs/>
                <w:sz w:val="20"/>
              </w:rPr>
            </w:pPr>
            <w:r w:rsidRPr="00217F0F">
              <w:rPr>
                <w:i/>
                <w:iCs/>
                <w:sz w:val="20"/>
              </w:rPr>
              <w:t>(2.6)</w:t>
            </w:r>
          </w:p>
        </w:tc>
        <w:tc>
          <w:tcPr>
            <w:tcW w:w="1702" w:type="dxa"/>
            <w:tcBorders>
              <w:top w:val="single" w:sz="4" w:space="0" w:color="auto"/>
              <w:left w:val="single" w:sz="4" w:space="0" w:color="auto"/>
              <w:bottom w:val="single" w:sz="4" w:space="0" w:color="auto"/>
              <w:right w:val="single" w:sz="4" w:space="0" w:color="auto"/>
            </w:tcBorders>
            <w:noWrap/>
          </w:tcPr>
          <w:p w14:paraId="10B549FF" w14:textId="77777777" w:rsidR="00941CE1" w:rsidRPr="00217F0F" w:rsidRDefault="00801463">
            <w:pPr>
              <w:jc w:val="left"/>
              <w:rPr>
                <w:i/>
                <w:iCs/>
                <w:sz w:val="20"/>
              </w:rPr>
            </w:pPr>
            <w:r w:rsidRPr="00217F0F">
              <w:rPr>
                <w:i/>
                <w:iCs/>
                <w:sz w:val="20"/>
              </w:rPr>
              <w:t>5.29</w:t>
            </w:r>
            <w:r w:rsidRPr="00217F0F">
              <w:rPr>
                <w:sz w:val="20"/>
              </w:rPr>
              <w:t xml:space="preserve">, </w:t>
            </w:r>
            <w:r w:rsidRPr="00217F0F">
              <w:rPr>
                <w:i/>
                <w:iCs/>
                <w:sz w:val="20"/>
              </w:rPr>
              <w:t>p=.014</w:t>
            </w:r>
          </w:p>
          <w:p w14:paraId="15E46E37" w14:textId="77777777" w:rsidR="00941CE1" w:rsidRPr="00217F0F" w:rsidRDefault="00801463">
            <w:pPr>
              <w:jc w:val="left"/>
              <w:rPr>
                <w:i/>
                <w:iCs/>
                <w:sz w:val="20"/>
              </w:rPr>
            </w:pPr>
            <w:r w:rsidRPr="00217F0F">
              <w:rPr>
                <w:i/>
                <w:iCs/>
                <w:sz w:val="20"/>
              </w:rPr>
              <w:t>[1.43, 19.60]</w:t>
            </w:r>
          </w:p>
        </w:tc>
        <w:tc>
          <w:tcPr>
            <w:tcW w:w="1417" w:type="dxa"/>
            <w:tcBorders>
              <w:top w:val="single" w:sz="4" w:space="0" w:color="auto"/>
              <w:left w:val="single" w:sz="4" w:space="0" w:color="auto"/>
              <w:bottom w:val="single" w:sz="4" w:space="0" w:color="auto"/>
              <w:right w:val="single" w:sz="4" w:space="0" w:color="auto"/>
            </w:tcBorders>
            <w:noWrap/>
          </w:tcPr>
          <w:p w14:paraId="7764FEC1" w14:textId="77777777" w:rsidR="00941CE1" w:rsidRPr="00217F0F" w:rsidRDefault="00801463">
            <w:pPr>
              <w:jc w:val="left"/>
              <w:rPr>
                <w:i/>
                <w:iCs/>
                <w:sz w:val="20"/>
              </w:rPr>
            </w:pPr>
            <w:r w:rsidRPr="00217F0F">
              <w:rPr>
                <w:i/>
                <w:iCs/>
                <w:sz w:val="20"/>
              </w:rPr>
              <w:t>6.71, p=.007</w:t>
            </w:r>
          </w:p>
          <w:p w14:paraId="788E3CF4" w14:textId="77777777" w:rsidR="00941CE1" w:rsidRPr="00217F0F" w:rsidRDefault="00801463">
            <w:pPr>
              <w:jc w:val="left"/>
              <w:rPr>
                <w:i/>
                <w:iCs/>
                <w:sz w:val="20"/>
              </w:rPr>
            </w:pPr>
            <w:r w:rsidRPr="00217F0F">
              <w:rPr>
                <w:i/>
                <w:iCs/>
                <w:sz w:val="20"/>
              </w:rPr>
              <w:t>[1.7, 29.41]</w:t>
            </w:r>
          </w:p>
        </w:tc>
        <w:tc>
          <w:tcPr>
            <w:tcW w:w="1933" w:type="dxa"/>
            <w:vMerge/>
            <w:tcBorders>
              <w:top w:val="single" w:sz="4" w:space="0" w:color="auto"/>
              <w:left w:val="single" w:sz="4" w:space="0" w:color="auto"/>
              <w:bottom w:val="single" w:sz="4" w:space="0" w:color="auto"/>
              <w:right w:val="single" w:sz="4" w:space="0" w:color="auto"/>
            </w:tcBorders>
            <w:vAlign w:val="center"/>
          </w:tcPr>
          <w:p w14:paraId="03C54CD0" w14:textId="77777777" w:rsidR="00941CE1" w:rsidRPr="00217F0F" w:rsidRDefault="00941CE1">
            <w:pPr>
              <w:jc w:val="left"/>
              <w:rPr>
                <w:sz w:val="20"/>
              </w:rPr>
            </w:pPr>
          </w:p>
        </w:tc>
      </w:tr>
      <w:tr w:rsidR="00941CE1" w:rsidRPr="00217F0F" w14:paraId="68B1CE5C"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4FA445BC" w14:textId="77777777" w:rsidR="00941CE1" w:rsidRPr="00217F0F" w:rsidRDefault="00801463">
            <w:pPr>
              <w:jc w:val="left"/>
              <w:rPr>
                <w:sz w:val="20"/>
              </w:rPr>
            </w:pPr>
            <w:r w:rsidRPr="00217F0F">
              <w:rPr>
                <w:sz w:val="20"/>
              </w:rPr>
              <w:t>Neurologic disease</w:t>
            </w:r>
          </w:p>
        </w:tc>
        <w:tc>
          <w:tcPr>
            <w:tcW w:w="849" w:type="dxa"/>
            <w:tcBorders>
              <w:top w:val="single" w:sz="4" w:space="0" w:color="auto"/>
              <w:left w:val="single" w:sz="4" w:space="0" w:color="auto"/>
              <w:bottom w:val="single" w:sz="4" w:space="0" w:color="auto"/>
              <w:right w:val="single" w:sz="4" w:space="0" w:color="auto"/>
            </w:tcBorders>
            <w:noWrap/>
          </w:tcPr>
          <w:p w14:paraId="6C142A51" w14:textId="77777777" w:rsidR="00941CE1" w:rsidRPr="00217F0F" w:rsidRDefault="00801463">
            <w:pPr>
              <w:jc w:val="left"/>
              <w:rPr>
                <w:sz w:val="20"/>
              </w:rPr>
            </w:pPr>
            <w:r w:rsidRPr="00217F0F">
              <w:rPr>
                <w:sz w:val="20"/>
              </w:rPr>
              <w:t xml:space="preserve">6 </w:t>
            </w:r>
          </w:p>
          <w:p w14:paraId="5CA84A47" w14:textId="77777777" w:rsidR="00941CE1" w:rsidRPr="00217F0F" w:rsidRDefault="00801463">
            <w:pPr>
              <w:jc w:val="left"/>
              <w:rPr>
                <w:sz w:val="20"/>
              </w:rPr>
            </w:pPr>
            <w:r w:rsidRPr="00217F0F">
              <w:rPr>
                <w:sz w:val="20"/>
              </w:rPr>
              <w:t>(12.5)</w:t>
            </w:r>
          </w:p>
        </w:tc>
        <w:tc>
          <w:tcPr>
            <w:tcW w:w="849" w:type="dxa"/>
            <w:tcBorders>
              <w:top w:val="single" w:sz="4" w:space="0" w:color="auto"/>
              <w:left w:val="single" w:sz="4" w:space="0" w:color="auto"/>
              <w:bottom w:val="single" w:sz="4" w:space="0" w:color="auto"/>
              <w:right w:val="single" w:sz="4" w:space="0" w:color="auto"/>
            </w:tcBorders>
            <w:noWrap/>
          </w:tcPr>
          <w:p w14:paraId="3F367284" w14:textId="77777777" w:rsidR="00941CE1" w:rsidRPr="00217F0F" w:rsidRDefault="00801463">
            <w:pPr>
              <w:jc w:val="left"/>
              <w:rPr>
                <w:sz w:val="20"/>
              </w:rPr>
            </w:pPr>
            <w:r w:rsidRPr="00217F0F">
              <w:rPr>
                <w:sz w:val="20"/>
              </w:rPr>
              <w:t>2</w:t>
            </w:r>
          </w:p>
          <w:p w14:paraId="26D3FAEF" w14:textId="77777777" w:rsidR="00941CE1" w:rsidRPr="00217F0F" w:rsidRDefault="00801463">
            <w:pPr>
              <w:jc w:val="left"/>
              <w:rPr>
                <w:sz w:val="20"/>
              </w:rPr>
            </w:pPr>
            <w:r w:rsidRPr="00217F0F">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2D4E7985" w14:textId="77777777" w:rsidR="00941CE1" w:rsidRPr="00217F0F" w:rsidRDefault="00801463">
            <w:pPr>
              <w:jc w:val="left"/>
              <w:rPr>
                <w:sz w:val="20"/>
              </w:rPr>
            </w:pPr>
            <w:r w:rsidRPr="00217F0F">
              <w:rPr>
                <w:sz w:val="20"/>
              </w:rPr>
              <w:t>10.71, p=.003</w:t>
            </w:r>
          </w:p>
          <w:p w14:paraId="36989CDD" w14:textId="77777777" w:rsidR="00941CE1" w:rsidRPr="00217F0F" w:rsidRDefault="00801463">
            <w:pPr>
              <w:jc w:val="left"/>
              <w:rPr>
                <w:sz w:val="20"/>
              </w:rPr>
            </w:pPr>
            <w:r w:rsidRPr="00217F0F">
              <w:rPr>
                <w:sz w:val="20"/>
              </w:rPr>
              <w:t>[2.09, 55.04]</w:t>
            </w:r>
          </w:p>
        </w:tc>
        <w:tc>
          <w:tcPr>
            <w:tcW w:w="1417" w:type="dxa"/>
            <w:tcBorders>
              <w:top w:val="single" w:sz="4" w:space="0" w:color="auto"/>
              <w:left w:val="single" w:sz="4" w:space="0" w:color="auto"/>
              <w:bottom w:val="single" w:sz="4" w:space="0" w:color="auto"/>
              <w:right w:val="single" w:sz="4" w:space="0" w:color="auto"/>
            </w:tcBorders>
            <w:noWrap/>
          </w:tcPr>
          <w:p w14:paraId="17C690F2" w14:textId="77777777" w:rsidR="00941CE1" w:rsidRPr="00217F0F" w:rsidRDefault="00801463">
            <w:pPr>
              <w:jc w:val="left"/>
              <w:rPr>
                <w:sz w:val="20"/>
              </w:rPr>
            </w:pPr>
            <w:r w:rsidRPr="00217F0F">
              <w:rPr>
                <w:sz w:val="20"/>
              </w:rPr>
              <w:t>9.52, p=.011</w:t>
            </w:r>
          </w:p>
          <w:p w14:paraId="37B35268" w14:textId="77777777" w:rsidR="00941CE1" w:rsidRPr="00217F0F" w:rsidRDefault="00801463">
            <w:pPr>
              <w:jc w:val="left"/>
              <w:rPr>
                <w:sz w:val="20"/>
              </w:rPr>
            </w:pPr>
            <w:r w:rsidRPr="00217F0F">
              <w:rPr>
                <w:sz w:val="20"/>
              </w:rPr>
              <w:t>[1.89, 71.43]</w:t>
            </w:r>
          </w:p>
        </w:tc>
        <w:tc>
          <w:tcPr>
            <w:tcW w:w="1933" w:type="dxa"/>
            <w:tcBorders>
              <w:top w:val="single" w:sz="4" w:space="0" w:color="auto"/>
              <w:left w:val="single" w:sz="4" w:space="0" w:color="auto"/>
              <w:bottom w:val="single" w:sz="4" w:space="0" w:color="auto"/>
              <w:right w:val="single" w:sz="4" w:space="0" w:color="auto"/>
            </w:tcBorders>
            <w:noWrap/>
          </w:tcPr>
          <w:p w14:paraId="756D25FC" w14:textId="77777777" w:rsidR="00941CE1" w:rsidRPr="00217F0F" w:rsidRDefault="00801463">
            <w:pPr>
              <w:jc w:val="left"/>
              <w:rPr>
                <w:sz w:val="20"/>
              </w:rPr>
            </w:pPr>
            <w:r w:rsidRPr="00217F0F">
              <w:rPr>
                <w:sz w:val="20"/>
              </w:rPr>
              <w:t>4.76, p=.098</w:t>
            </w:r>
          </w:p>
          <w:p w14:paraId="77573C50" w14:textId="77777777" w:rsidR="00941CE1" w:rsidRPr="00217F0F" w:rsidRDefault="00801463">
            <w:pPr>
              <w:jc w:val="left"/>
              <w:rPr>
                <w:sz w:val="20"/>
              </w:rPr>
            </w:pPr>
            <w:r w:rsidRPr="00217F0F">
              <w:rPr>
                <w:sz w:val="20"/>
              </w:rPr>
              <w:t>[0.8, 38.3]</w:t>
            </w:r>
          </w:p>
        </w:tc>
      </w:tr>
      <w:tr w:rsidR="00941CE1" w:rsidRPr="00217F0F" w14:paraId="25FD01E1"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08467EA9" w14:textId="77777777" w:rsidR="00941CE1" w:rsidRPr="00217F0F" w:rsidRDefault="00801463">
            <w:pPr>
              <w:jc w:val="left"/>
              <w:rPr>
                <w:sz w:val="20"/>
              </w:rPr>
            </w:pPr>
            <w:r w:rsidRPr="00217F0F">
              <w:rPr>
                <w:sz w:val="20"/>
              </w:rPr>
              <w:t>Chronic kidney disease</w:t>
            </w:r>
          </w:p>
        </w:tc>
        <w:tc>
          <w:tcPr>
            <w:tcW w:w="849" w:type="dxa"/>
            <w:tcBorders>
              <w:top w:val="single" w:sz="4" w:space="0" w:color="auto"/>
              <w:left w:val="single" w:sz="4" w:space="0" w:color="auto"/>
              <w:bottom w:val="single" w:sz="4" w:space="0" w:color="auto"/>
              <w:right w:val="single" w:sz="4" w:space="0" w:color="auto"/>
            </w:tcBorders>
            <w:noWrap/>
          </w:tcPr>
          <w:p w14:paraId="1375C7B4" w14:textId="77777777" w:rsidR="00941CE1" w:rsidRPr="00217F0F" w:rsidRDefault="00801463">
            <w:pPr>
              <w:jc w:val="left"/>
              <w:rPr>
                <w:sz w:val="20"/>
              </w:rPr>
            </w:pPr>
            <w:r w:rsidRPr="00217F0F">
              <w:rPr>
                <w:sz w:val="20"/>
              </w:rPr>
              <w:t>5</w:t>
            </w:r>
          </w:p>
          <w:p w14:paraId="287B019C" w14:textId="77777777" w:rsidR="00941CE1" w:rsidRPr="00217F0F" w:rsidRDefault="00801463">
            <w:pPr>
              <w:jc w:val="left"/>
              <w:rPr>
                <w:sz w:val="20"/>
              </w:rPr>
            </w:pPr>
            <w:r w:rsidRPr="00217F0F">
              <w:rPr>
                <w:sz w:val="20"/>
              </w:rPr>
              <w:t>(10.4)</w:t>
            </w:r>
          </w:p>
        </w:tc>
        <w:tc>
          <w:tcPr>
            <w:tcW w:w="849" w:type="dxa"/>
            <w:tcBorders>
              <w:top w:val="single" w:sz="4" w:space="0" w:color="auto"/>
              <w:left w:val="single" w:sz="4" w:space="0" w:color="auto"/>
              <w:bottom w:val="single" w:sz="4" w:space="0" w:color="auto"/>
              <w:right w:val="single" w:sz="4" w:space="0" w:color="auto"/>
            </w:tcBorders>
            <w:noWrap/>
          </w:tcPr>
          <w:p w14:paraId="11F98083" w14:textId="77777777" w:rsidR="00941CE1" w:rsidRPr="00217F0F" w:rsidRDefault="00801463">
            <w:pPr>
              <w:jc w:val="left"/>
              <w:rPr>
                <w:sz w:val="20"/>
              </w:rPr>
            </w:pPr>
            <w:r w:rsidRPr="00217F0F">
              <w:rPr>
                <w:sz w:val="20"/>
              </w:rPr>
              <w:t>2</w:t>
            </w:r>
          </w:p>
          <w:p w14:paraId="2BC3D5F7" w14:textId="77777777" w:rsidR="00941CE1" w:rsidRPr="00217F0F" w:rsidRDefault="00801463">
            <w:pPr>
              <w:jc w:val="left"/>
              <w:rPr>
                <w:sz w:val="20"/>
              </w:rPr>
            </w:pPr>
            <w:r w:rsidRPr="00217F0F">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12F43D4C" w14:textId="77777777" w:rsidR="00941CE1" w:rsidRPr="00217F0F" w:rsidRDefault="00801463">
            <w:pPr>
              <w:jc w:val="left"/>
              <w:rPr>
                <w:sz w:val="20"/>
              </w:rPr>
            </w:pPr>
            <w:r w:rsidRPr="00217F0F">
              <w:rPr>
                <w:sz w:val="20"/>
              </w:rPr>
              <w:t>8.72, p=.009</w:t>
            </w:r>
          </w:p>
          <w:p w14:paraId="3EE05AE9" w14:textId="77777777" w:rsidR="00941CE1" w:rsidRPr="00217F0F" w:rsidRDefault="00801463">
            <w:pPr>
              <w:jc w:val="left"/>
              <w:rPr>
                <w:sz w:val="20"/>
              </w:rPr>
            </w:pPr>
            <w:r w:rsidRPr="00217F0F">
              <w:rPr>
                <w:sz w:val="20"/>
              </w:rPr>
              <w:t>[1.63, 46.54]</w:t>
            </w:r>
          </w:p>
        </w:tc>
        <w:tc>
          <w:tcPr>
            <w:tcW w:w="1417" w:type="dxa"/>
            <w:tcBorders>
              <w:top w:val="single" w:sz="4" w:space="0" w:color="auto"/>
              <w:left w:val="single" w:sz="4" w:space="0" w:color="auto"/>
              <w:bottom w:val="single" w:sz="4" w:space="0" w:color="auto"/>
              <w:right w:val="single" w:sz="4" w:space="0" w:color="auto"/>
            </w:tcBorders>
            <w:noWrap/>
          </w:tcPr>
          <w:p w14:paraId="400C6F5E" w14:textId="77777777" w:rsidR="00941CE1" w:rsidRPr="00217F0F" w:rsidRDefault="00801463">
            <w:pPr>
              <w:jc w:val="left"/>
              <w:rPr>
                <w:sz w:val="20"/>
              </w:rPr>
            </w:pPr>
            <w:r w:rsidRPr="00217F0F">
              <w:rPr>
                <w:sz w:val="20"/>
              </w:rPr>
              <w:t>5.18, p=.065</w:t>
            </w:r>
          </w:p>
          <w:p w14:paraId="38193101" w14:textId="77777777" w:rsidR="00941CE1" w:rsidRPr="00217F0F" w:rsidRDefault="00801463">
            <w:pPr>
              <w:jc w:val="left"/>
              <w:rPr>
                <w:sz w:val="20"/>
              </w:rPr>
            </w:pPr>
            <w:r w:rsidRPr="00217F0F">
              <w:rPr>
                <w:sz w:val="20"/>
              </w:rPr>
              <w:t>[0.99, 38.46]</w:t>
            </w:r>
          </w:p>
        </w:tc>
        <w:tc>
          <w:tcPr>
            <w:tcW w:w="1933" w:type="dxa"/>
            <w:tcBorders>
              <w:top w:val="single" w:sz="4" w:space="0" w:color="auto"/>
              <w:left w:val="single" w:sz="4" w:space="0" w:color="auto"/>
              <w:bottom w:val="single" w:sz="4" w:space="0" w:color="auto"/>
              <w:right w:val="single" w:sz="4" w:space="0" w:color="auto"/>
            </w:tcBorders>
            <w:noWrap/>
          </w:tcPr>
          <w:p w14:paraId="3979D49F" w14:textId="77777777" w:rsidR="00941CE1" w:rsidRPr="00217F0F" w:rsidRDefault="00801463">
            <w:pPr>
              <w:jc w:val="left"/>
              <w:rPr>
                <w:sz w:val="20"/>
              </w:rPr>
            </w:pPr>
            <w:r w:rsidRPr="00217F0F">
              <w:rPr>
                <w:sz w:val="20"/>
              </w:rPr>
              <w:t>6.175, p=.056)</w:t>
            </w:r>
          </w:p>
          <w:p w14:paraId="11DEA8C3" w14:textId="77777777" w:rsidR="00941CE1" w:rsidRPr="00217F0F" w:rsidRDefault="00801463">
            <w:pPr>
              <w:jc w:val="left"/>
              <w:rPr>
                <w:sz w:val="20"/>
              </w:rPr>
            </w:pPr>
            <w:r w:rsidRPr="00217F0F">
              <w:rPr>
                <w:sz w:val="20"/>
              </w:rPr>
              <w:t>[0.99, 50.0]</w:t>
            </w:r>
          </w:p>
        </w:tc>
      </w:tr>
      <w:tr w:rsidR="00941CE1" w:rsidRPr="00217F0F" w14:paraId="149CE3F5"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763DE1B0" w14:textId="77777777" w:rsidR="00941CE1" w:rsidRPr="00217F0F" w:rsidRDefault="00801463">
            <w:pPr>
              <w:jc w:val="left"/>
              <w:rPr>
                <w:sz w:val="20"/>
              </w:rPr>
            </w:pPr>
            <w:r w:rsidRPr="00217F0F">
              <w:rPr>
                <w:sz w:val="20"/>
              </w:rPr>
              <w:t>Diabetes mellitus</w:t>
            </w:r>
          </w:p>
        </w:tc>
        <w:tc>
          <w:tcPr>
            <w:tcW w:w="849" w:type="dxa"/>
            <w:tcBorders>
              <w:top w:val="single" w:sz="4" w:space="0" w:color="auto"/>
              <w:left w:val="single" w:sz="4" w:space="0" w:color="auto"/>
              <w:bottom w:val="single" w:sz="4" w:space="0" w:color="auto"/>
              <w:right w:val="single" w:sz="4" w:space="0" w:color="auto"/>
            </w:tcBorders>
            <w:noWrap/>
          </w:tcPr>
          <w:p w14:paraId="3F080BAF" w14:textId="77777777" w:rsidR="00941CE1" w:rsidRPr="00217F0F" w:rsidRDefault="00801463">
            <w:pPr>
              <w:jc w:val="left"/>
              <w:rPr>
                <w:sz w:val="20"/>
              </w:rPr>
            </w:pPr>
            <w:r w:rsidRPr="00217F0F">
              <w:rPr>
                <w:sz w:val="20"/>
              </w:rPr>
              <w:t>10</w:t>
            </w:r>
          </w:p>
          <w:p w14:paraId="32B4FE09" w14:textId="77777777" w:rsidR="00941CE1" w:rsidRPr="00217F0F" w:rsidRDefault="00801463">
            <w:pPr>
              <w:jc w:val="left"/>
              <w:rPr>
                <w:sz w:val="20"/>
              </w:rPr>
            </w:pPr>
            <w:r w:rsidRPr="00217F0F">
              <w:rPr>
                <w:sz w:val="20"/>
              </w:rPr>
              <w:t>(20.8)</w:t>
            </w:r>
          </w:p>
        </w:tc>
        <w:tc>
          <w:tcPr>
            <w:tcW w:w="849" w:type="dxa"/>
            <w:tcBorders>
              <w:top w:val="single" w:sz="4" w:space="0" w:color="auto"/>
              <w:left w:val="single" w:sz="4" w:space="0" w:color="auto"/>
              <w:bottom w:val="single" w:sz="4" w:space="0" w:color="auto"/>
              <w:right w:val="single" w:sz="4" w:space="0" w:color="auto"/>
            </w:tcBorders>
            <w:noWrap/>
          </w:tcPr>
          <w:p w14:paraId="6482615B" w14:textId="77777777" w:rsidR="00941CE1" w:rsidRPr="00217F0F" w:rsidRDefault="00801463">
            <w:pPr>
              <w:jc w:val="left"/>
              <w:rPr>
                <w:sz w:val="20"/>
              </w:rPr>
            </w:pPr>
            <w:r w:rsidRPr="00217F0F">
              <w:rPr>
                <w:sz w:val="20"/>
              </w:rPr>
              <w:t>9</w:t>
            </w:r>
          </w:p>
          <w:p w14:paraId="78DDC1D6" w14:textId="77777777" w:rsidR="00941CE1" w:rsidRPr="00217F0F" w:rsidRDefault="00801463">
            <w:pPr>
              <w:jc w:val="left"/>
              <w:rPr>
                <w:sz w:val="20"/>
              </w:rPr>
            </w:pPr>
            <w:r w:rsidRPr="00217F0F">
              <w:rPr>
                <w:sz w:val="20"/>
              </w:rPr>
              <w:t>(5.9)</w:t>
            </w:r>
          </w:p>
        </w:tc>
        <w:tc>
          <w:tcPr>
            <w:tcW w:w="1702" w:type="dxa"/>
            <w:tcBorders>
              <w:top w:val="single" w:sz="4" w:space="0" w:color="auto"/>
              <w:left w:val="single" w:sz="4" w:space="0" w:color="auto"/>
              <w:bottom w:val="single" w:sz="4" w:space="0" w:color="auto"/>
              <w:right w:val="single" w:sz="4" w:space="0" w:color="auto"/>
            </w:tcBorders>
            <w:noWrap/>
          </w:tcPr>
          <w:p w14:paraId="6E623084" w14:textId="77777777" w:rsidR="00941CE1" w:rsidRPr="00217F0F" w:rsidRDefault="00801463">
            <w:pPr>
              <w:jc w:val="left"/>
              <w:rPr>
                <w:sz w:val="20"/>
              </w:rPr>
            </w:pPr>
            <w:r w:rsidRPr="00217F0F">
              <w:rPr>
                <w:sz w:val="20"/>
              </w:rPr>
              <w:t>4.18, p=.004</w:t>
            </w:r>
          </w:p>
          <w:p w14:paraId="47EC28DF" w14:textId="77777777" w:rsidR="00941CE1" w:rsidRPr="00217F0F" w:rsidRDefault="00801463">
            <w:pPr>
              <w:jc w:val="left"/>
              <w:rPr>
                <w:sz w:val="20"/>
              </w:rPr>
            </w:pPr>
            <w:r w:rsidRPr="00217F0F">
              <w:rPr>
                <w:sz w:val="20"/>
              </w:rPr>
              <w:t>[1.59, 11.02]</w:t>
            </w:r>
          </w:p>
        </w:tc>
        <w:tc>
          <w:tcPr>
            <w:tcW w:w="1417" w:type="dxa"/>
            <w:tcBorders>
              <w:top w:val="single" w:sz="4" w:space="0" w:color="auto"/>
              <w:left w:val="single" w:sz="4" w:space="0" w:color="auto"/>
              <w:bottom w:val="single" w:sz="4" w:space="0" w:color="auto"/>
              <w:right w:val="single" w:sz="4" w:space="0" w:color="auto"/>
            </w:tcBorders>
            <w:noWrap/>
          </w:tcPr>
          <w:p w14:paraId="49E8C2A9" w14:textId="77777777" w:rsidR="00941CE1" w:rsidRPr="00217F0F" w:rsidRDefault="00801463">
            <w:pPr>
              <w:jc w:val="left"/>
              <w:rPr>
                <w:sz w:val="20"/>
              </w:rPr>
            </w:pPr>
            <w:r w:rsidRPr="00217F0F">
              <w:rPr>
                <w:sz w:val="20"/>
              </w:rPr>
              <w:t>2.04, p=.190</w:t>
            </w:r>
          </w:p>
          <w:p w14:paraId="0180AA76" w14:textId="77777777" w:rsidR="00941CE1" w:rsidRPr="00217F0F" w:rsidRDefault="00801463">
            <w:pPr>
              <w:jc w:val="left"/>
              <w:rPr>
                <w:sz w:val="20"/>
              </w:rPr>
            </w:pPr>
            <w:r w:rsidRPr="00217F0F">
              <w:rPr>
                <w:sz w:val="20"/>
              </w:rPr>
              <w:t>[0.69, 5.99]</w:t>
            </w:r>
          </w:p>
        </w:tc>
        <w:tc>
          <w:tcPr>
            <w:tcW w:w="1933" w:type="dxa"/>
            <w:tcBorders>
              <w:top w:val="single" w:sz="4" w:space="0" w:color="auto"/>
              <w:left w:val="single" w:sz="4" w:space="0" w:color="auto"/>
              <w:bottom w:val="single" w:sz="4" w:space="0" w:color="auto"/>
              <w:right w:val="single" w:sz="4" w:space="0" w:color="auto"/>
            </w:tcBorders>
            <w:noWrap/>
          </w:tcPr>
          <w:p w14:paraId="401814E8" w14:textId="77777777" w:rsidR="00941CE1" w:rsidRPr="00217F0F" w:rsidRDefault="00801463">
            <w:pPr>
              <w:jc w:val="left"/>
              <w:rPr>
                <w:sz w:val="20"/>
              </w:rPr>
            </w:pPr>
            <w:r w:rsidRPr="00217F0F">
              <w:rPr>
                <w:sz w:val="20"/>
              </w:rPr>
              <w:t>3.39, p=.029</w:t>
            </w:r>
          </w:p>
          <w:p w14:paraId="76E6F048" w14:textId="77777777" w:rsidR="00941CE1" w:rsidRPr="00217F0F" w:rsidRDefault="00801463">
            <w:pPr>
              <w:jc w:val="left"/>
              <w:rPr>
                <w:sz w:val="20"/>
              </w:rPr>
            </w:pPr>
            <w:r w:rsidRPr="00217F0F">
              <w:rPr>
                <w:sz w:val="20"/>
              </w:rPr>
              <w:t>[1.1, 10.1]</w:t>
            </w:r>
          </w:p>
        </w:tc>
      </w:tr>
      <w:tr w:rsidR="00941CE1" w:rsidRPr="00217F0F" w14:paraId="70F5789C"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61E1F3C3" w14:textId="77777777" w:rsidR="00941CE1" w:rsidRPr="00217F0F" w:rsidRDefault="00801463">
            <w:pPr>
              <w:rPr>
                <w:sz w:val="20"/>
              </w:rPr>
            </w:pPr>
            <w:r w:rsidRPr="00217F0F">
              <w:rPr>
                <w:sz w:val="20"/>
              </w:rPr>
              <w:t>Additional treatment*</w:t>
            </w:r>
          </w:p>
          <w:p w14:paraId="34515DCD" w14:textId="77777777" w:rsidR="00941CE1" w:rsidRPr="00217F0F" w:rsidRDefault="00941CE1">
            <w:pPr>
              <w:jc w:val="left"/>
              <w:rPr>
                <w:sz w:val="20"/>
              </w:rPr>
            </w:pPr>
          </w:p>
        </w:tc>
        <w:tc>
          <w:tcPr>
            <w:tcW w:w="849" w:type="dxa"/>
            <w:tcBorders>
              <w:top w:val="single" w:sz="4" w:space="0" w:color="auto"/>
              <w:left w:val="single" w:sz="4" w:space="0" w:color="auto"/>
              <w:bottom w:val="single" w:sz="4" w:space="0" w:color="auto"/>
              <w:right w:val="single" w:sz="4" w:space="0" w:color="auto"/>
            </w:tcBorders>
            <w:noWrap/>
          </w:tcPr>
          <w:p w14:paraId="308852C5" w14:textId="77777777" w:rsidR="00941CE1" w:rsidRPr="00217F0F" w:rsidRDefault="00801463">
            <w:pPr>
              <w:jc w:val="left"/>
              <w:rPr>
                <w:sz w:val="20"/>
              </w:rPr>
            </w:pPr>
            <w:r w:rsidRPr="00217F0F">
              <w:rPr>
                <w:sz w:val="20"/>
              </w:rPr>
              <w:t>9</w:t>
            </w:r>
          </w:p>
          <w:p w14:paraId="78DC2C79" w14:textId="77777777" w:rsidR="00941CE1" w:rsidRPr="00217F0F" w:rsidRDefault="00801463">
            <w:pPr>
              <w:jc w:val="left"/>
              <w:rPr>
                <w:sz w:val="20"/>
              </w:rPr>
            </w:pPr>
            <w:r w:rsidRPr="00217F0F">
              <w:rPr>
                <w:sz w:val="20"/>
              </w:rPr>
              <w:t>(18.8)</w:t>
            </w:r>
          </w:p>
        </w:tc>
        <w:tc>
          <w:tcPr>
            <w:tcW w:w="849" w:type="dxa"/>
            <w:tcBorders>
              <w:top w:val="single" w:sz="4" w:space="0" w:color="auto"/>
              <w:left w:val="single" w:sz="4" w:space="0" w:color="auto"/>
              <w:bottom w:val="single" w:sz="4" w:space="0" w:color="auto"/>
              <w:right w:val="single" w:sz="4" w:space="0" w:color="auto"/>
            </w:tcBorders>
            <w:noWrap/>
          </w:tcPr>
          <w:p w14:paraId="31A32727" w14:textId="77777777" w:rsidR="00941CE1" w:rsidRPr="00217F0F" w:rsidRDefault="00801463">
            <w:pPr>
              <w:jc w:val="left"/>
              <w:rPr>
                <w:sz w:val="20"/>
              </w:rPr>
            </w:pPr>
            <w:r w:rsidRPr="00217F0F">
              <w:rPr>
                <w:sz w:val="20"/>
              </w:rPr>
              <w:t>5</w:t>
            </w:r>
          </w:p>
          <w:p w14:paraId="5B21CD1F" w14:textId="77777777" w:rsidR="00941CE1" w:rsidRPr="00217F0F" w:rsidRDefault="00801463">
            <w:pPr>
              <w:jc w:val="left"/>
              <w:rPr>
                <w:sz w:val="20"/>
              </w:rPr>
            </w:pPr>
            <w:r w:rsidRPr="00217F0F">
              <w:rPr>
                <w:sz w:val="20"/>
              </w:rPr>
              <w:t>(3.3)</w:t>
            </w:r>
          </w:p>
        </w:tc>
        <w:tc>
          <w:tcPr>
            <w:tcW w:w="1702" w:type="dxa"/>
            <w:tcBorders>
              <w:top w:val="single" w:sz="4" w:space="0" w:color="auto"/>
              <w:left w:val="single" w:sz="4" w:space="0" w:color="auto"/>
              <w:bottom w:val="single" w:sz="4" w:space="0" w:color="auto"/>
              <w:right w:val="single" w:sz="4" w:space="0" w:color="auto"/>
            </w:tcBorders>
            <w:noWrap/>
          </w:tcPr>
          <w:p w14:paraId="3AC702D1" w14:textId="77777777" w:rsidR="00941CE1" w:rsidRPr="00217F0F" w:rsidRDefault="00801463">
            <w:pPr>
              <w:jc w:val="left"/>
              <w:rPr>
                <w:sz w:val="20"/>
              </w:rPr>
            </w:pPr>
            <w:r w:rsidRPr="00217F0F">
              <w:rPr>
                <w:sz w:val="20"/>
              </w:rPr>
              <w:t>6.78, p=.001</w:t>
            </w:r>
          </w:p>
          <w:p w14:paraId="7FC3DC9F" w14:textId="77777777" w:rsidR="00941CE1" w:rsidRPr="00217F0F" w:rsidRDefault="00801463">
            <w:pPr>
              <w:jc w:val="left"/>
              <w:rPr>
                <w:sz w:val="20"/>
              </w:rPr>
            </w:pPr>
            <w:r w:rsidRPr="00217F0F">
              <w:rPr>
                <w:sz w:val="20"/>
              </w:rPr>
              <w:t>[2.15, 21.40]</w:t>
            </w:r>
          </w:p>
        </w:tc>
        <w:tc>
          <w:tcPr>
            <w:tcW w:w="1417" w:type="dxa"/>
            <w:tcBorders>
              <w:top w:val="single" w:sz="4" w:space="0" w:color="auto"/>
              <w:left w:val="single" w:sz="4" w:space="0" w:color="auto"/>
              <w:bottom w:val="single" w:sz="4" w:space="0" w:color="auto"/>
              <w:right w:val="single" w:sz="4" w:space="0" w:color="auto"/>
            </w:tcBorders>
            <w:noWrap/>
          </w:tcPr>
          <w:p w14:paraId="17F3B1A8" w14:textId="77777777" w:rsidR="00941CE1" w:rsidRPr="00217F0F" w:rsidRDefault="00801463">
            <w:pPr>
              <w:jc w:val="left"/>
              <w:rPr>
                <w:sz w:val="20"/>
              </w:rPr>
            </w:pPr>
            <w:r w:rsidRPr="00217F0F">
              <w:rPr>
                <w:sz w:val="20"/>
              </w:rPr>
              <w:t>4.93, p=.010</w:t>
            </w:r>
          </w:p>
          <w:p w14:paraId="7AF3311A" w14:textId="77777777" w:rsidR="00941CE1" w:rsidRPr="00217F0F" w:rsidRDefault="00801463">
            <w:pPr>
              <w:jc w:val="left"/>
              <w:rPr>
                <w:sz w:val="20"/>
              </w:rPr>
            </w:pPr>
            <w:r w:rsidRPr="00217F0F">
              <w:rPr>
                <w:sz w:val="20"/>
              </w:rPr>
              <w:t>[1.49, 17.86]</w:t>
            </w:r>
          </w:p>
        </w:tc>
        <w:tc>
          <w:tcPr>
            <w:tcW w:w="1933" w:type="dxa"/>
            <w:tcBorders>
              <w:top w:val="single" w:sz="4" w:space="0" w:color="auto"/>
              <w:left w:val="single" w:sz="4" w:space="0" w:color="auto"/>
              <w:bottom w:val="single" w:sz="4" w:space="0" w:color="auto"/>
              <w:right w:val="single" w:sz="4" w:space="0" w:color="auto"/>
            </w:tcBorders>
            <w:noWrap/>
          </w:tcPr>
          <w:p w14:paraId="5EAF9FB0" w14:textId="77777777" w:rsidR="00941CE1" w:rsidRPr="00217F0F" w:rsidRDefault="00801463">
            <w:pPr>
              <w:jc w:val="left"/>
              <w:rPr>
                <w:sz w:val="20"/>
              </w:rPr>
            </w:pPr>
            <w:r w:rsidRPr="00217F0F">
              <w:rPr>
                <w:sz w:val="20"/>
              </w:rPr>
              <w:t>4.47, p=.025</w:t>
            </w:r>
          </w:p>
          <w:p w14:paraId="128E1CD9" w14:textId="77777777" w:rsidR="00941CE1" w:rsidRPr="00217F0F" w:rsidRDefault="00801463">
            <w:pPr>
              <w:jc w:val="left"/>
              <w:rPr>
                <w:sz w:val="20"/>
              </w:rPr>
            </w:pPr>
            <w:r w:rsidRPr="00217F0F">
              <w:rPr>
                <w:sz w:val="20"/>
              </w:rPr>
              <w:t>[1.2, 17.25]</w:t>
            </w:r>
          </w:p>
        </w:tc>
      </w:tr>
      <w:tr w:rsidR="00941CE1" w:rsidRPr="00217F0F" w14:paraId="5009BA58"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1420F954" w14:textId="77777777" w:rsidR="00941CE1" w:rsidRPr="00217F0F" w:rsidRDefault="00801463">
            <w:pPr>
              <w:jc w:val="left"/>
              <w:rPr>
                <w:sz w:val="20"/>
              </w:rPr>
            </w:pPr>
            <w:r w:rsidRPr="00217F0F">
              <w:rPr>
                <w:sz w:val="20"/>
                <w:vertAlign w:val="superscript"/>
              </w:rPr>
              <w:t>1</w:t>
            </w:r>
            <w:r w:rsidRPr="00217F0F">
              <w:rPr>
                <w:sz w:val="20"/>
              </w:rPr>
              <w:t xml:space="preserve">: odds-ratio adjusted for age and gender; </w:t>
            </w:r>
            <w:r w:rsidRPr="00217F0F">
              <w:rPr>
                <w:sz w:val="20"/>
                <w:vertAlign w:val="superscript"/>
              </w:rPr>
              <w:t>2</w:t>
            </w:r>
            <w:r w:rsidRPr="00217F0F">
              <w:rPr>
                <w:sz w:val="20"/>
              </w:rPr>
              <w:t>: odds-ratio in multiple logistic regression with all listed covariates (liver cirrhosis and hepatitis B coinfection included under chronic liver disease); * Additional treatment: hepatitis E – ribavirin, hepatitis A – plasma products.</w:t>
            </w:r>
          </w:p>
        </w:tc>
      </w:tr>
    </w:tbl>
    <w:p w14:paraId="203EAFF7" w14:textId="77777777" w:rsidR="00941CE1" w:rsidRPr="00217F0F" w:rsidRDefault="00941CE1">
      <w:pPr>
        <w:rPr>
          <w:iCs/>
          <w:szCs w:val="24"/>
        </w:rPr>
        <w:sectPr w:rsidR="00941CE1" w:rsidRPr="00217F0F">
          <w:endnotePr>
            <w:numFmt w:val="decimal"/>
          </w:endnotePr>
          <w:pgSz w:w="11906" w:h="16838"/>
          <w:pgMar w:top="1440" w:right="1440" w:bottom="1440" w:left="1440" w:header="720" w:footer="720" w:gutter="0"/>
          <w:cols w:space="284"/>
          <w:docGrid w:linePitch="360"/>
        </w:sectPr>
      </w:pPr>
    </w:p>
    <w:p w14:paraId="1FF16316" w14:textId="77777777" w:rsidR="00941CE1" w:rsidRPr="00217F0F" w:rsidRDefault="00801463">
      <w:pPr>
        <w:pStyle w:val="Caption"/>
        <w:rPr>
          <w:szCs w:val="24"/>
        </w:rPr>
      </w:pPr>
      <w:r w:rsidRPr="00217F0F">
        <w:rPr>
          <w:szCs w:val="24"/>
        </w:rPr>
        <w:lastRenderedPageBreak/>
        <w:t xml:space="preserve">Table </w:t>
      </w:r>
      <w:r w:rsidRPr="00217F0F">
        <w:rPr>
          <w:szCs w:val="24"/>
        </w:rPr>
        <w:fldChar w:fldCharType="begin"/>
      </w:r>
      <w:r w:rsidRPr="00217F0F">
        <w:rPr>
          <w:szCs w:val="24"/>
        </w:rPr>
        <w:instrText xml:space="preserve"> SEQ Table \* ARABIC </w:instrText>
      </w:r>
      <w:r w:rsidRPr="00217F0F">
        <w:rPr>
          <w:szCs w:val="24"/>
        </w:rPr>
        <w:fldChar w:fldCharType="separate"/>
      </w:r>
      <w:r w:rsidRPr="00217F0F">
        <w:rPr>
          <w:szCs w:val="24"/>
        </w:rPr>
        <w:t>3</w:t>
      </w:r>
      <w:r w:rsidRPr="00217F0F">
        <w:rPr>
          <w:szCs w:val="24"/>
        </w:rPr>
        <w:fldChar w:fldCharType="end"/>
      </w:r>
      <w:r w:rsidRPr="00217F0F">
        <w:rPr>
          <w:szCs w:val="24"/>
        </w:rPr>
        <w:t>. Hepatitis E patients who received ribavirin treatment. Summary of laboratory values (at admission / at discharge or transfer) and preexistent conditions</w:t>
      </w:r>
    </w:p>
    <w:tbl>
      <w:tblPr>
        <w:tblStyle w:val="TableGrid"/>
        <w:tblW w:w="9016" w:type="dxa"/>
        <w:tblLayout w:type="fixed"/>
        <w:tblLook w:val="04A0" w:firstRow="1" w:lastRow="0" w:firstColumn="1" w:lastColumn="0" w:noHBand="0" w:noVBand="1"/>
      </w:tblPr>
      <w:tblGrid>
        <w:gridCol w:w="563"/>
        <w:gridCol w:w="566"/>
        <w:gridCol w:w="994"/>
        <w:gridCol w:w="849"/>
        <w:gridCol w:w="851"/>
        <w:gridCol w:w="709"/>
        <w:gridCol w:w="2268"/>
        <w:gridCol w:w="1132"/>
        <w:gridCol w:w="1084"/>
      </w:tblGrid>
      <w:tr w:rsidR="00941CE1" w:rsidRPr="00217F0F" w14:paraId="1E0F5896" w14:textId="77777777">
        <w:trPr>
          <w:trHeight w:val="90"/>
        </w:trPr>
        <w:tc>
          <w:tcPr>
            <w:tcW w:w="563" w:type="dxa"/>
            <w:tcBorders>
              <w:top w:val="single" w:sz="4" w:space="0" w:color="auto"/>
              <w:left w:val="single" w:sz="4" w:space="0" w:color="auto"/>
              <w:bottom w:val="single" w:sz="4" w:space="0" w:color="auto"/>
              <w:right w:val="single" w:sz="4" w:space="0" w:color="auto"/>
            </w:tcBorders>
          </w:tcPr>
          <w:p w14:paraId="0A72F9FE" w14:textId="77777777" w:rsidR="00941CE1" w:rsidRPr="00217F0F" w:rsidRDefault="00801463">
            <w:pPr>
              <w:jc w:val="left"/>
              <w:rPr>
                <w:b/>
                <w:bCs/>
                <w:sz w:val="20"/>
              </w:rPr>
            </w:pPr>
            <w:r w:rsidRPr="00217F0F">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14:paraId="77ED452F" w14:textId="77777777" w:rsidR="00941CE1" w:rsidRPr="00217F0F" w:rsidRDefault="00801463">
            <w:pPr>
              <w:jc w:val="left"/>
              <w:rPr>
                <w:b/>
                <w:bCs/>
                <w:sz w:val="20"/>
              </w:rPr>
            </w:pPr>
            <w:r w:rsidRPr="00217F0F">
              <w:rPr>
                <w:b/>
                <w:bCs/>
                <w:sz w:val="20"/>
              </w:rPr>
              <w:t>Sex</w:t>
            </w:r>
          </w:p>
        </w:tc>
        <w:tc>
          <w:tcPr>
            <w:tcW w:w="994" w:type="dxa"/>
            <w:tcBorders>
              <w:top w:val="single" w:sz="4" w:space="0" w:color="auto"/>
              <w:left w:val="single" w:sz="4" w:space="0" w:color="auto"/>
              <w:bottom w:val="single" w:sz="4" w:space="0" w:color="auto"/>
              <w:right w:val="single" w:sz="4" w:space="0" w:color="auto"/>
            </w:tcBorders>
          </w:tcPr>
          <w:p w14:paraId="648419F4" w14:textId="77777777" w:rsidR="00941CE1" w:rsidRPr="00217F0F" w:rsidRDefault="00801463">
            <w:pPr>
              <w:jc w:val="left"/>
              <w:rPr>
                <w:b/>
                <w:bCs/>
                <w:sz w:val="20"/>
              </w:rPr>
            </w:pPr>
            <w:r w:rsidRPr="00217F0F">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14:paraId="3AE48579" w14:textId="77777777" w:rsidR="00941CE1" w:rsidRPr="00217F0F" w:rsidRDefault="00801463">
            <w:pPr>
              <w:jc w:val="left"/>
              <w:rPr>
                <w:b/>
                <w:bCs/>
                <w:sz w:val="20"/>
              </w:rPr>
            </w:pPr>
            <w:r w:rsidRPr="00217F0F">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14:paraId="6BE15902" w14:textId="77777777" w:rsidR="00941CE1" w:rsidRPr="00217F0F" w:rsidRDefault="00801463">
            <w:pPr>
              <w:jc w:val="left"/>
              <w:rPr>
                <w:b/>
                <w:bCs/>
                <w:sz w:val="20"/>
              </w:rPr>
            </w:pPr>
            <w:r w:rsidRPr="00217F0F">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14:paraId="3F208AB4" w14:textId="77777777" w:rsidR="00941CE1" w:rsidRPr="00217F0F" w:rsidRDefault="00801463">
            <w:pPr>
              <w:jc w:val="left"/>
              <w:rPr>
                <w:b/>
                <w:bCs/>
                <w:sz w:val="20"/>
              </w:rPr>
            </w:pPr>
            <w:r w:rsidRPr="00217F0F">
              <w:rPr>
                <w:b/>
                <w:bCs/>
                <w:sz w:val="20"/>
              </w:rPr>
              <w:t>INR</w:t>
            </w:r>
          </w:p>
        </w:tc>
        <w:tc>
          <w:tcPr>
            <w:tcW w:w="2268" w:type="dxa"/>
            <w:tcBorders>
              <w:top w:val="single" w:sz="4" w:space="0" w:color="auto"/>
              <w:left w:val="single" w:sz="4" w:space="0" w:color="auto"/>
              <w:bottom w:val="single" w:sz="4" w:space="0" w:color="auto"/>
              <w:right w:val="single" w:sz="4" w:space="0" w:color="auto"/>
            </w:tcBorders>
          </w:tcPr>
          <w:p w14:paraId="5E75E14C" w14:textId="77777777" w:rsidR="00941CE1" w:rsidRPr="00217F0F" w:rsidRDefault="00801463">
            <w:pPr>
              <w:jc w:val="left"/>
              <w:rPr>
                <w:b/>
                <w:bCs/>
                <w:sz w:val="20"/>
              </w:rPr>
            </w:pPr>
            <w:r w:rsidRPr="00217F0F">
              <w:rPr>
                <w:b/>
                <w:bCs/>
                <w:sz w:val="20"/>
              </w:rPr>
              <w:t>Recommendation for ribavirin treatment according to EASL guidelines</w:t>
            </w:r>
          </w:p>
        </w:tc>
        <w:tc>
          <w:tcPr>
            <w:tcW w:w="1132" w:type="dxa"/>
            <w:tcBorders>
              <w:top w:val="single" w:sz="4" w:space="0" w:color="auto"/>
              <w:left w:val="single" w:sz="4" w:space="0" w:color="auto"/>
              <w:bottom w:val="single" w:sz="4" w:space="0" w:color="auto"/>
              <w:right w:val="single" w:sz="4" w:space="0" w:color="auto"/>
            </w:tcBorders>
            <w:noWrap/>
          </w:tcPr>
          <w:p w14:paraId="6B510C81" w14:textId="77777777" w:rsidR="00941CE1" w:rsidRPr="00217F0F" w:rsidRDefault="00801463">
            <w:pPr>
              <w:jc w:val="left"/>
              <w:rPr>
                <w:b/>
                <w:bCs/>
                <w:sz w:val="20"/>
              </w:rPr>
            </w:pPr>
            <w:r w:rsidRPr="00217F0F">
              <w:rPr>
                <w:b/>
                <w:bCs/>
                <w:sz w:val="20"/>
              </w:rPr>
              <w:t>Evolution</w:t>
            </w:r>
          </w:p>
        </w:tc>
        <w:tc>
          <w:tcPr>
            <w:tcW w:w="1084" w:type="dxa"/>
            <w:tcBorders>
              <w:top w:val="single" w:sz="4" w:space="0" w:color="auto"/>
              <w:left w:val="single" w:sz="4" w:space="0" w:color="auto"/>
              <w:bottom w:val="single" w:sz="4" w:space="0" w:color="auto"/>
              <w:right w:val="single" w:sz="4" w:space="0" w:color="auto"/>
            </w:tcBorders>
            <w:noWrap/>
          </w:tcPr>
          <w:p w14:paraId="1F59A049" w14:textId="77777777" w:rsidR="00941CE1" w:rsidRPr="00217F0F" w:rsidRDefault="00801463">
            <w:pPr>
              <w:jc w:val="left"/>
              <w:rPr>
                <w:b/>
                <w:bCs/>
                <w:sz w:val="20"/>
              </w:rPr>
            </w:pPr>
            <w:r w:rsidRPr="00217F0F">
              <w:rPr>
                <w:b/>
                <w:bCs/>
                <w:sz w:val="20"/>
              </w:rPr>
              <w:t>MELD score</w:t>
            </w:r>
          </w:p>
          <w:p w14:paraId="4C66C7E4" w14:textId="77777777" w:rsidR="00941CE1" w:rsidRPr="00217F0F" w:rsidRDefault="00801463">
            <w:pPr>
              <w:jc w:val="left"/>
              <w:rPr>
                <w:b/>
                <w:bCs/>
                <w:sz w:val="20"/>
              </w:rPr>
            </w:pPr>
            <w:r w:rsidRPr="00217F0F">
              <w:rPr>
                <w:b/>
                <w:bCs/>
                <w:sz w:val="20"/>
              </w:rPr>
              <w:t>(3-months risk of death)</w:t>
            </w:r>
          </w:p>
        </w:tc>
      </w:tr>
      <w:tr w:rsidR="00941CE1" w:rsidRPr="00217F0F" w14:paraId="7CF0A8C7"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4DC63567" w14:textId="77777777" w:rsidR="00941CE1" w:rsidRPr="00217F0F" w:rsidRDefault="00801463">
            <w:pPr>
              <w:jc w:val="left"/>
              <w:rPr>
                <w:sz w:val="20"/>
              </w:rPr>
            </w:pPr>
            <w:r w:rsidRPr="00217F0F">
              <w:rPr>
                <w:sz w:val="20"/>
              </w:rPr>
              <w:t>51</w:t>
            </w:r>
          </w:p>
        </w:tc>
        <w:tc>
          <w:tcPr>
            <w:tcW w:w="566" w:type="dxa"/>
            <w:tcBorders>
              <w:top w:val="single" w:sz="4" w:space="0" w:color="auto"/>
              <w:left w:val="single" w:sz="4" w:space="0" w:color="auto"/>
              <w:bottom w:val="single" w:sz="4" w:space="0" w:color="auto"/>
              <w:right w:val="single" w:sz="4" w:space="0" w:color="auto"/>
            </w:tcBorders>
            <w:noWrap/>
          </w:tcPr>
          <w:p w14:paraId="47FB9220" w14:textId="77777777" w:rsidR="00941CE1" w:rsidRPr="00217F0F" w:rsidRDefault="00801463">
            <w:pPr>
              <w:jc w:val="left"/>
              <w:rPr>
                <w:sz w:val="20"/>
              </w:rPr>
            </w:pPr>
            <w:r w:rsidRPr="00217F0F">
              <w:rPr>
                <w:sz w:val="20"/>
              </w:rPr>
              <w:t>F</w:t>
            </w:r>
          </w:p>
        </w:tc>
        <w:tc>
          <w:tcPr>
            <w:tcW w:w="994" w:type="dxa"/>
            <w:tcBorders>
              <w:top w:val="single" w:sz="4" w:space="0" w:color="auto"/>
              <w:left w:val="single" w:sz="4" w:space="0" w:color="auto"/>
              <w:bottom w:val="single" w:sz="4" w:space="0" w:color="auto"/>
              <w:right w:val="single" w:sz="4" w:space="0" w:color="auto"/>
            </w:tcBorders>
            <w:noWrap/>
          </w:tcPr>
          <w:p w14:paraId="1921AA12" w14:textId="77777777" w:rsidR="00941CE1" w:rsidRPr="00217F0F" w:rsidRDefault="00801463">
            <w:pPr>
              <w:jc w:val="left"/>
              <w:rPr>
                <w:sz w:val="20"/>
              </w:rPr>
            </w:pPr>
            <w:r w:rsidRPr="00217F0F">
              <w:rPr>
                <w:sz w:val="20"/>
              </w:rPr>
              <w:t>28.51 / 21.51</w:t>
            </w:r>
          </w:p>
        </w:tc>
        <w:tc>
          <w:tcPr>
            <w:tcW w:w="849" w:type="dxa"/>
            <w:tcBorders>
              <w:top w:val="single" w:sz="4" w:space="0" w:color="auto"/>
              <w:left w:val="single" w:sz="4" w:space="0" w:color="auto"/>
              <w:bottom w:val="single" w:sz="4" w:space="0" w:color="auto"/>
              <w:right w:val="single" w:sz="4" w:space="0" w:color="auto"/>
            </w:tcBorders>
            <w:noWrap/>
          </w:tcPr>
          <w:p w14:paraId="3B864337" w14:textId="77777777" w:rsidR="00941CE1" w:rsidRPr="00217F0F" w:rsidRDefault="00801463">
            <w:pPr>
              <w:jc w:val="left"/>
              <w:rPr>
                <w:sz w:val="20"/>
              </w:rPr>
            </w:pPr>
            <w:r w:rsidRPr="00217F0F">
              <w:rPr>
                <w:sz w:val="20"/>
              </w:rPr>
              <w:t>36 / 59</w:t>
            </w:r>
          </w:p>
        </w:tc>
        <w:tc>
          <w:tcPr>
            <w:tcW w:w="851" w:type="dxa"/>
            <w:tcBorders>
              <w:top w:val="single" w:sz="4" w:space="0" w:color="auto"/>
              <w:left w:val="single" w:sz="4" w:space="0" w:color="auto"/>
              <w:bottom w:val="single" w:sz="4" w:space="0" w:color="auto"/>
              <w:right w:val="single" w:sz="4" w:space="0" w:color="auto"/>
            </w:tcBorders>
            <w:noWrap/>
          </w:tcPr>
          <w:p w14:paraId="28CD642E" w14:textId="77777777" w:rsidR="00941CE1" w:rsidRPr="00217F0F" w:rsidRDefault="00801463">
            <w:pPr>
              <w:jc w:val="left"/>
              <w:rPr>
                <w:sz w:val="20"/>
              </w:rPr>
            </w:pPr>
            <w:r w:rsidRPr="00217F0F">
              <w:rPr>
                <w:sz w:val="20"/>
              </w:rPr>
              <w:t>15 / 24</w:t>
            </w:r>
          </w:p>
        </w:tc>
        <w:tc>
          <w:tcPr>
            <w:tcW w:w="709" w:type="dxa"/>
            <w:tcBorders>
              <w:top w:val="single" w:sz="4" w:space="0" w:color="auto"/>
              <w:left w:val="single" w:sz="4" w:space="0" w:color="auto"/>
              <w:bottom w:val="single" w:sz="4" w:space="0" w:color="auto"/>
              <w:right w:val="single" w:sz="4" w:space="0" w:color="auto"/>
            </w:tcBorders>
            <w:noWrap/>
          </w:tcPr>
          <w:p w14:paraId="6A891253" w14:textId="77777777" w:rsidR="00941CE1" w:rsidRPr="00217F0F" w:rsidRDefault="00801463">
            <w:pPr>
              <w:jc w:val="left"/>
              <w:rPr>
                <w:sz w:val="20"/>
              </w:rPr>
            </w:pPr>
            <w:r w:rsidRPr="00217F0F">
              <w:rPr>
                <w:sz w:val="20"/>
              </w:rPr>
              <w:t>1.17 / 1.02</w:t>
            </w:r>
          </w:p>
        </w:tc>
        <w:tc>
          <w:tcPr>
            <w:tcW w:w="2268" w:type="dxa"/>
            <w:tcBorders>
              <w:top w:val="single" w:sz="4" w:space="0" w:color="auto"/>
              <w:left w:val="single" w:sz="4" w:space="0" w:color="auto"/>
              <w:bottom w:val="single" w:sz="4" w:space="0" w:color="auto"/>
              <w:right w:val="single" w:sz="4" w:space="0" w:color="auto"/>
            </w:tcBorders>
            <w:noWrap/>
          </w:tcPr>
          <w:p w14:paraId="2790DD49" w14:textId="77777777" w:rsidR="00941CE1" w:rsidRPr="00217F0F" w:rsidRDefault="00801463">
            <w:pPr>
              <w:jc w:val="left"/>
              <w:rPr>
                <w:sz w:val="20"/>
              </w:rPr>
            </w:pPr>
            <w:r w:rsidRPr="00217F0F">
              <w:rPr>
                <w:sz w:val="20"/>
              </w:rPr>
              <w:t>Breast cancer, liver, lung and bone metastases</w:t>
            </w:r>
          </w:p>
        </w:tc>
        <w:tc>
          <w:tcPr>
            <w:tcW w:w="1132" w:type="dxa"/>
            <w:tcBorders>
              <w:top w:val="single" w:sz="4" w:space="0" w:color="auto"/>
              <w:left w:val="single" w:sz="4" w:space="0" w:color="auto"/>
              <w:bottom w:val="single" w:sz="4" w:space="0" w:color="auto"/>
              <w:right w:val="single" w:sz="4" w:space="0" w:color="auto"/>
            </w:tcBorders>
            <w:noWrap/>
          </w:tcPr>
          <w:p w14:paraId="7B85F8E8" w14:textId="77777777" w:rsidR="00941CE1" w:rsidRPr="00217F0F" w:rsidRDefault="00801463">
            <w:pPr>
              <w:jc w:val="left"/>
              <w:rPr>
                <w:sz w:val="20"/>
              </w:rPr>
            </w:pPr>
            <w:r w:rsidRPr="00217F0F">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14:paraId="5DAACFBF" w14:textId="77777777" w:rsidR="00941CE1" w:rsidRPr="00217F0F" w:rsidRDefault="00941CE1">
            <w:pPr>
              <w:jc w:val="left"/>
              <w:rPr>
                <w:sz w:val="20"/>
              </w:rPr>
            </w:pPr>
          </w:p>
        </w:tc>
      </w:tr>
      <w:tr w:rsidR="00941CE1" w:rsidRPr="00217F0F" w14:paraId="32347EA7"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3787C4B1" w14:textId="77777777" w:rsidR="00941CE1" w:rsidRPr="00217F0F" w:rsidRDefault="00801463">
            <w:pPr>
              <w:jc w:val="left"/>
              <w:rPr>
                <w:sz w:val="20"/>
              </w:rPr>
            </w:pPr>
            <w:r w:rsidRPr="00217F0F">
              <w:rPr>
                <w:sz w:val="20"/>
              </w:rPr>
              <w:t>21</w:t>
            </w:r>
          </w:p>
        </w:tc>
        <w:tc>
          <w:tcPr>
            <w:tcW w:w="566" w:type="dxa"/>
            <w:tcBorders>
              <w:top w:val="single" w:sz="4" w:space="0" w:color="auto"/>
              <w:left w:val="single" w:sz="4" w:space="0" w:color="auto"/>
              <w:bottom w:val="single" w:sz="4" w:space="0" w:color="auto"/>
              <w:right w:val="single" w:sz="4" w:space="0" w:color="auto"/>
            </w:tcBorders>
            <w:noWrap/>
          </w:tcPr>
          <w:p w14:paraId="6E919171" w14:textId="77777777"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61857F67" w14:textId="77777777" w:rsidR="00941CE1" w:rsidRPr="00217F0F" w:rsidRDefault="00801463">
            <w:pPr>
              <w:jc w:val="left"/>
              <w:rPr>
                <w:sz w:val="20"/>
              </w:rPr>
            </w:pPr>
            <w:r w:rsidRPr="00217F0F">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14:paraId="59758D39" w14:textId="77777777" w:rsidR="00941CE1" w:rsidRPr="00217F0F" w:rsidRDefault="00801463">
            <w:pPr>
              <w:jc w:val="left"/>
              <w:rPr>
                <w:sz w:val="20"/>
              </w:rPr>
            </w:pPr>
            <w:r w:rsidRPr="00217F0F">
              <w:rPr>
                <w:sz w:val="20"/>
              </w:rPr>
              <w:t>19 / 20</w:t>
            </w:r>
          </w:p>
        </w:tc>
        <w:tc>
          <w:tcPr>
            <w:tcW w:w="851" w:type="dxa"/>
            <w:tcBorders>
              <w:top w:val="single" w:sz="4" w:space="0" w:color="auto"/>
              <w:left w:val="single" w:sz="4" w:space="0" w:color="auto"/>
              <w:bottom w:val="single" w:sz="4" w:space="0" w:color="auto"/>
              <w:right w:val="single" w:sz="4" w:space="0" w:color="auto"/>
            </w:tcBorders>
            <w:noWrap/>
          </w:tcPr>
          <w:p w14:paraId="0DB7B8C0" w14:textId="77777777" w:rsidR="00941CE1" w:rsidRPr="00217F0F" w:rsidRDefault="00801463">
            <w:pPr>
              <w:jc w:val="left"/>
              <w:rPr>
                <w:sz w:val="20"/>
              </w:rPr>
            </w:pPr>
            <w:r w:rsidRPr="00217F0F">
              <w:rPr>
                <w:sz w:val="20"/>
              </w:rPr>
              <w:t>75 / 35</w:t>
            </w:r>
          </w:p>
        </w:tc>
        <w:tc>
          <w:tcPr>
            <w:tcW w:w="709" w:type="dxa"/>
            <w:tcBorders>
              <w:top w:val="single" w:sz="4" w:space="0" w:color="auto"/>
              <w:left w:val="single" w:sz="4" w:space="0" w:color="auto"/>
              <w:bottom w:val="single" w:sz="4" w:space="0" w:color="auto"/>
              <w:right w:val="single" w:sz="4" w:space="0" w:color="auto"/>
            </w:tcBorders>
            <w:noWrap/>
          </w:tcPr>
          <w:p w14:paraId="5C374696" w14:textId="77777777" w:rsidR="00941CE1" w:rsidRPr="00217F0F" w:rsidRDefault="00801463">
            <w:pPr>
              <w:jc w:val="left"/>
              <w:rPr>
                <w:sz w:val="20"/>
              </w:rPr>
            </w:pPr>
            <w:r w:rsidRPr="00217F0F">
              <w:rPr>
                <w:sz w:val="20"/>
              </w:rPr>
              <w:t>0.92 / 0.99</w:t>
            </w:r>
          </w:p>
        </w:tc>
        <w:tc>
          <w:tcPr>
            <w:tcW w:w="2268" w:type="dxa"/>
            <w:tcBorders>
              <w:top w:val="single" w:sz="4" w:space="0" w:color="auto"/>
              <w:left w:val="single" w:sz="4" w:space="0" w:color="auto"/>
              <w:bottom w:val="single" w:sz="4" w:space="0" w:color="auto"/>
              <w:right w:val="single" w:sz="4" w:space="0" w:color="auto"/>
            </w:tcBorders>
            <w:noWrap/>
          </w:tcPr>
          <w:p w14:paraId="4F9BC21B" w14:textId="77777777" w:rsidR="00941CE1" w:rsidRPr="00217F0F" w:rsidRDefault="00801463">
            <w:pPr>
              <w:jc w:val="left"/>
              <w:rPr>
                <w:sz w:val="20"/>
              </w:rPr>
            </w:pPr>
            <w:r w:rsidRPr="00217F0F">
              <w:rPr>
                <w:sz w:val="20"/>
              </w:rPr>
              <w:t>Sagittal sinus thrombosis, bilateral facial palsy, one episode of seizures</w:t>
            </w:r>
          </w:p>
        </w:tc>
        <w:tc>
          <w:tcPr>
            <w:tcW w:w="1132" w:type="dxa"/>
            <w:tcBorders>
              <w:top w:val="single" w:sz="4" w:space="0" w:color="auto"/>
              <w:left w:val="single" w:sz="4" w:space="0" w:color="auto"/>
              <w:bottom w:val="single" w:sz="4" w:space="0" w:color="auto"/>
              <w:right w:val="single" w:sz="4" w:space="0" w:color="auto"/>
            </w:tcBorders>
            <w:noWrap/>
          </w:tcPr>
          <w:p w14:paraId="257268F1" w14:textId="77777777" w:rsidR="00941CE1" w:rsidRPr="00217F0F" w:rsidRDefault="00801463">
            <w:pPr>
              <w:jc w:val="left"/>
              <w:rPr>
                <w:sz w:val="20"/>
              </w:rPr>
            </w:pPr>
            <w:r w:rsidRPr="00217F0F">
              <w:rPr>
                <w:sz w:val="20"/>
              </w:rPr>
              <w:t>Transfer to neurology dept.</w:t>
            </w:r>
          </w:p>
        </w:tc>
        <w:tc>
          <w:tcPr>
            <w:tcW w:w="1084" w:type="dxa"/>
            <w:tcBorders>
              <w:top w:val="single" w:sz="4" w:space="0" w:color="auto"/>
              <w:left w:val="single" w:sz="4" w:space="0" w:color="auto"/>
              <w:bottom w:val="single" w:sz="4" w:space="0" w:color="auto"/>
              <w:right w:val="single" w:sz="4" w:space="0" w:color="auto"/>
            </w:tcBorders>
            <w:noWrap/>
          </w:tcPr>
          <w:p w14:paraId="3130A4F1" w14:textId="77777777" w:rsidR="00941CE1" w:rsidRPr="00217F0F" w:rsidRDefault="00941CE1">
            <w:pPr>
              <w:jc w:val="left"/>
              <w:rPr>
                <w:sz w:val="20"/>
              </w:rPr>
            </w:pPr>
          </w:p>
        </w:tc>
      </w:tr>
      <w:tr w:rsidR="00941CE1" w:rsidRPr="00217F0F" w14:paraId="0F139804"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22EBA2FD" w14:textId="77777777" w:rsidR="00941CE1" w:rsidRPr="00217F0F" w:rsidRDefault="00801463">
            <w:pPr>
              <w:jc w:val="left"/>
              <w:rPr>
                <w:sz w:val="20"/>
              </w:rPr>
            </w:pPr>
            <w:r w:rsidRPr="00217F0F">
              <w:rPr>
                <w:sz w:val="20"/>
              </w:rPr>
              <w:t>36</w:t>
            </w:r>
          </w:p>
        </w:tc>
        <w:tc>
          <w:tcPr>
            <w:tcW w:w="566" w:type="dxa"/>
            <w:tcBorders>
              <w:top w:val="single" w:sz="4" w:space="0" w:color="auto"/>
              <w:left w:val="single" w:sz="4" w:space="0" w:color="auto"/>
              <w:bottom w:val="single" w:sz="4" w:space="0" w:color="auto"/>
              <w:right w:val="single" w:sz="4" w:space="0" w:color="auto"/>
            </w:tcBorders>
            <w:noWrap/>
          </w:tcPr>
          <w:p w14:paraId="44D880FA" w14:textId="77777777"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0D8D215" w14:textId="77777777" w:rsidR="00941CE1" w:rsidRPr="00217F0F" w:rsidRDefault="00801463">
            <w:pPr>
              <w:jc w:val="left"/>
              <w:rPr>
                <w:sz w:val="20"/>
              </w:rPr>
            </w:pPr>
            <w:r w:rsidRPr="00217F0F">
              <w:rPr>
                <w:sz w:val="20"/>
              </w:rPr>
              <w:t>25.02 / 19.17</w:t>
            </w:r>
          </w:p>
        </w:tc>
        <w:tc>
          <w:tcPr>
            <w:tcW w:w="849" w:type="dxa"/>
            <w:tcBorders>
              <w:top w:val="single" w:sz="4" w:space="0" w:color="auto"/>
              <w:left w:val="single" w:sz="4" w:space="0" w:color="auto"/>
              <w:bottom w:val="single" w:sz="4" w:space="0" w:color="auto"/>
              <w:right w:val="single" w:sz="4" w:space="0" w:color="auto"/>
            </w:tcBorders>
            <w:noWrap/>
          </w:tcPr>
          <w:p w14:paraId="5900529C" w14:textId="77777777" w:rsidR="00941CE1" w:rsidRPr="00217F0F" w:rsidRDefault="00801463">
            <w:pPr>
              <w:jc w:val="left"/>
              <w:rPr>
                <w:sz w:val="20"/>
              </w:rPr>
            </w:pPr>
            <w:r w:rsidRPr="00217F0F">
              <w:rPr>
                <w:sz w:val="20"/>
              </w:rPr>
              <w:t>191 / 149</w:t>
            </w:r>
          </w:p>
        </w:tc>
        <w:tc>
          <w:tcPr>
            <w:tcW w:w="851" w:type="dxa"/>
            <w:tcBorders>
              <w:top w:val="single" w:sz="4" w:space="0" w:color="auto"/>
              <w:left w:val="single" w:sz="4" w:space="0" w:color="auto"/>
              <w:bottom w:val="single" w:sz="4" w:space="0" w:color="auto"/>
              <w:right w:val="single" w:sz="4" w:space="0" w:color="auto"/>
            </w:tcBorders>
            <w:noWrap/>
          </w:tcPr>
          <w:p w14:paraId="7C6E027C" w14:textId="77777777" w:rsidR="00941CE1" w:rsidRPr="00217F0F" w:rsidRDefault="00801463">
            <w:pPr>
              <w:jc w:val="left"/>
              <w:rPr>
                <w:sz w:val="20"/>
              </w:rPr>
            </w:pPr>
            <w:r w:rsidRPr="00217F0F">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14:paraId="23624AC1" w14:textId="77777777" w:rsidR="00941CE1" w:rsidRPr="00217F0F" w:rsidRDefault="00801463">
            <w:pPr>
              <w:jc w:val="left"/>
              <w:rPr>
                <w:sz w:val="20"/>
              </w:rPr>
            </w:pPr>
            <w:r w:rsidRPr="00217F0F">
              <w:rPr>
                <w:sz w:val="20"/>
              </w:rPr>
              <w:t>1.27 / 1.41</w:t>
            </w:r>
          </w:p>
        </w:tc>
        <w:tc>
          <w:tcPr>
            <w:tcW w:w="2268" w:type="dxa"/>
            <w:tcBorders>
              <w:top w:val="single" w:sz="4" w:space="0" w:color="auto"/>
              <w:left w:val="single" w:sz="4" w:space="0" w:color="auto"/>
              <w:bottom w:val="single" w:sz="4" w:space="0" w:color="auto"/>
              <w:right w:val="single" w:sz="4" w:space="0" w:color="auto"/>
            </w:tcBorders>
            <w:noWrap/>
          </w:tcPr>
          <w:p w14:paraId="0CDAA3C3" w14:textId="77777777" w:rsidR="00941CE1" w:rsidRPr="00217F0F" w:rsidRDefault="00801463">
            <w:pPr>
              <w:jc w:val="left"/>
              <w:rPr>
                <w:sz w:val="20"/>
              </w:rPr>
            </w:pPr>
            <w:r w:rsidRPr="00217F0F">
              <w:rPr>
                <w:sz w:val="20"/>
              </w:rPr>
              <w:t>Chronic hepatitis B with advanced fibrosis</w:t>
            </w:r>
          </w:p>
        </w:tc>
        <w:tc>
          <w:tcPr>
            <w:tcW w:w="1132" w:type="dxa"/>
            <w:tcBorders>
              <w:top w:val="single" w:sz="4" w:space="0" w:color="auto"/>
              <w:left w:val="single" w:sz="4" w:space="0" w:color="auto"/>
              <w:bottom w:val="single" w:sz="4" w:space="0" w:color="auto"/>
              <w:right w:val="single" w:sz="4" w:space="0" w:color="auto"/>
            </w:tcBorders>
            <w:noWrap/>
          </w:tcPr>
          <w:p w14:paraId="3AC9148E" w14:textId="77777777" w:rsidR="00941CE1" w:rsidRPr="00217F0F" w:rsidRDefault="00801463">
            <w:pPr>
              <w:jc w:val="left"/>
              <w:rPr>
                <w:sz w:val="20"/>
              </w:rPr>
            </w:pPr>
            <w:r w:rsidRPr="00217F0F">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14:paraId="4F266593" w14:textId="77777777" w:rsidR="00941CE1" w:rsidRPr="00217F0F" w:rsidRDefault="00801463">
            <w:pPr>
              <w:jc w:val="left"/>
              <w:rPr>
                <w:sz w:val="20"/>
              </w:rPr>
            </w:pPr>
            <w:r w:rsidRPr="00217F0F">
              <w:rPr>
                <w:sz w:val="20"/>
              </w:rPr>
              <w:t>23 (19.6%)</w:t>
            </w:r>
          </w:p>
        </w:tc>
      </w:tr>
      <w:tr w:rsidR="00941CE1" w:rsidRPr="00217F0F" w14:paraId="1522A97B"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7DBB7C3C" w14:textId="77777777" w:rsidR="00941CE1" w:rsidRPr="00217F0F" w:rsidRDefault="00801463">
            <w:pPr>
              <w:jc w:val="left"/>
              <w:rPr>
                <w:sz w:val="20"/>
              </w:rPr>
            </w:pPr>
            <w:r w:rsidRPr="00217F0F">
              <w:rPr>
                <w:sz w:val="20"/>
              </w:rPr>
              <w:t>38</w:t>
            </w:r>
          </w:p>
        </w:tc>
        <w:tc>
          <w:tcPr>
            <w:tcW w:w="566" w:type="dxa"/>
            <w:tcBorders>
              <w:top w:val="single" w:sz="4" w:space="0" w:color="auto"/>
              <w:left w:val="single" w:sz="4" w:space="0" w:color="auto"/>
              <w:bottom w:val="single" w:sz="4" w:space="0" w:color="auto"/>
              <w:right w:val="single" w:sz="4" w:space="0" w:color="auto"/>
            </w:tcBorders>
            <w:noWrap/>
          </w:tcPr>
          <w:p w14:paraId="1C99FF23" w14:textId="77777777"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5ADDA693" w14:textId="77777777" w:rsidR="00941CE1" w:rsidRPr="00217F0F" w:rsidRDefault="00801463">
            <w:pPr>
              <w:jc w:val="left"/>
              <w:rPr>
                <w:sz w:val="20"/>
              </w:rPr>
            </w:pPr>
            <w:r w:rsidRPr="00217F0F">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14:paraId="044C2C79" w14:textId="77777777" w:rsidR="00941CE1" w:rsidRPr="00217F0F" w:rsidRDefault="00801463">
            <w:pPr>
              <w:jc w:val="left"/>
              <w:rPr>
                <w:sz w:val="20"/>
              </w:rPr>
            </w:pPr>
            <w:r w:rsidRPr="00217F0F">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14:paraId="7952D3FA" w14:textId="77777777" w:rsidR="00941CE1" w:rsidRPr="00217F0F" w:rsidRDefault="00801463">
            <w:pPr>
              <w:jc w:val="left"/>
              <w:rPr>
                <w:sz w:val="20"/>
              </w:rPr>
            </w:pPr>
            <w:r w:rsidRPr="00217F0F">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14:paraId="799B1C99" w14:textId="77777777" w:rsidR="00941CE1" w:rsidRPr="00217F0F" w:rsidRDefault="00801463">
            <w:pPr>
              <w:jc w:val="left"/>
              <w:rPr>
                <w:sz w:val="20"/>
              </w:rPr>
            </w:pPr>
            <w:r w:rsidRPr="00217F0F">
              <w:rPr>
                <w:sz w:val="20"/>
              </w:rPr>
              <w:t>1.12 / 1.02</w:t>
            </w:r>
          </w:p>
        </w:tc>
        <w:tc>
          <w:tcPr>
            <w:tcW w:w="2268" w:type="dxa"/>
            <w:tcBorders>
              <w:top w:val="single" w:sz="4" w:space="0" w:color="auto"/>
              <w:left w:val="single" w:sz="4" w:space="0" w:color="auto"/>
              <w:bottom w:val="single" w:sz="4" w:space="0" w:color="auto"/>
              <w:right w:val="single" w:sz="4" w:space="0" w:color="auto"/>
            </w:tcBorders>
            <w:noWrap/>
          </w:tcPr>
          <w:p w14:paraId="4EA5004F" w14:textId="77777777" w:rsidR="00941CE1" w:rsidRPr="00217F0F" w:rsidRDefault="00801463">
            <w:pPr>
              <w:jc w:val="left"/>
              <w:rPr>
                <w:sz w:val="20"/>
              </w:rPr>
            </w:pPr>
            <w:r w:rsidRPr="00217F0F">
              <w:rPr>
                <w:sz w:val="20"/>
              </w:rPr>
              <w:t>Hodgkin lymphoma with chemotherapy, bone marrow transplantation</w:t>
            </w:r>
          </w:p>
        </w:tc>
        <w:tc>
          <w:tcPr>
            <w:tcW w:w="1132" w:type="dxa"/>
            <w:tcBorders>
              <w:top w:val="single" w:sz="4" w:space="0" w:color="auto"/>
              <w:left w:val="single" w:sz="4" w:space="0" w:color="auto"/>
              <w:bottom w:val="single" w:sz="4" w:space="0" w:color="auto"/>
              <w:right w:val="single" w:sz="4" w:space="0" w:color="auto"/>
            </w:tcBorders>
            <w:noWrap/>
          </w:tcPr>
          <w:p w14:paraId="2B09B1BD" w14:textId="77777777"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2DF46DBD" w14:textId="77777777" w:rsidR="00941CE1" w:rsidRPr="00217F0F" w:rsidRDefault="00941CE1">
            <w:pPr>
              <w:jc w:val="left"/>
              <w:rPr>
                <w:sz w:val="20"/>
              </w:rPr>
            </w:pPr>
          </w:p>
        </w:tc>
      </w:tr>
      <w:tr w:rsidR="00941CE1" w:rsidRPr="00217F0F" w14:paraId="537030B4"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6DCC818A" w14:textId="77777777" w:rsidR="00941CE1" w:rsidRPr="00217F0F" w:rsidRDefault="00801463">
            <w:pPr>
              <w:jc w:val="left"/>
              <w:rPr>
                <w:sz w:val="20"/>
              </w:rPr>
            </w:pPr>
            <w:r w:rsidRPr="00217F0F">
              <w:rPr>
                <w:sz w:val="20"/>
              </w:rPr>
              <w:t>63</w:t>
            </w:r>
          </w:p>
        </w:tc>
        <w:tc>
          <w:tcPr>
            <w:tcW w:w="566" w:type="dxa"/>
            <w:tcBorders>
              <w:top w:val="single" w:sz="4" w:space="0" w:color="auto"/>
              <w:left w:val="single" w:sz="4" w:space="0" w:color="auto"/>
              <w:bottom w:val="single" w:sz="4" w:space="0" w:color="auto"/>
              <w:right w:val="single" w:sz="4" w:space="0" w:color="auto"/>
            </w:tcBorders>
            <w:noWrap/>
          </w:tcPr>
          <w:p w14:paraId="59926B44" w14:textId="77777777"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6129EB57" w14:textId="77777777" w:rsidR="00941CE1" w:rsidRPr="00217F0F" w:rsidRDefault="00801463">
            <w:pPr>
              <w:jc w:val="left"/>
              <w:rPr>
                <w:sz w:val="20"/>
              </w:rPr>
            </w:pPr>
            <w:r w:rsidRPr="00217F0F">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14:paraId="20364811" w14:textId="77777777" w:rsidR="00941CE1" w:rsidRPr="00217F0F" w:rsidRDefault="00801463">
            <w:pPr>
              <w:jc w:val="left"/>
              <w:rPr>
                <w:sz w:val="20"/>
              </w:rPr>
            </w:pPr>
            <w:r w:rsidRPr="00217F0F">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14:paraId="5D777763" w14:textId="77777777" w:rsidR="00941CE1" w:rsidRPr="00217F0F" w:rsidRDefault="00801463">
            <w:pPr>
              <w:jc w:val="left"/>
              <w:rPr>
                <w:sz w:val="20"/>
              </w:rPr>
            </w:pPr>
            <w:r w:rsidRPr="00217F0F">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14:paraId="4B2BE82E" w14:textId="77777777" w:rsidR="00941CE1" w:rsidRPr="00217F0F" w:rsidRDefault="00801463">
            <w:pPr>
              <w:jc w:val="left"/>
              <w:rPr>
                <w:sz w:val="20"/>
              </w:rPr>
            </w:pPr>
            <w:r w:rsidRPr="00217F0F">
              <w:rPr>
                <w:sz w:val="20"/>
              </w:rPr>
              <w:t>1.34 / 1.36</w:t>
            </w:r>
          </w:p>
        </w:tc>
        <w:tc>
          <w:tcPr>
            <w:tcW w:w="2268" w:type="dxa"/>
            <w:tcBorders>
              <w:top w:val="single" w:sz="4" w:space="0" w:color="auto"/>
              <w:left w:val="single" w:sz="4" w:space="0" w:color="auto"/>
              <w:bottom w:val="single" w:sz="4" w:space="0" w:color="auto"/>
              <w:right w:val="single" w:sz="4" w:space="0" w:color="auto"/>
            </w:tcBorders>
            <w:noWrap/>
          </w:tcPr>
          <w:p w14:paraId="6E771708" w14:textId="77777777" w:rsidR="00941CE1" w:rsidRPr="00217F0F" w:rsidRDefault="00801463">
            <w:pPr>
              <w:jc w:val="left"/>
              <w:rPr>
                <w:sz w:val="20"/>
              </w:rPr>
            </w:pPr>
            <w:r w:rsidRPr="00217F0F">
              <w:rPr>
                <w:sz w:val="20"/>
              </w:rPr>
              <w:t>Coagulation deficiency factors VIII &amp; IX, autoimmune hepatitis</w:t>
            </w:r>
          </w:p>
        </w:tc>
        <w:tc>
          <w:tcPr>
            <w:tcW w:w="1132" w:type="dxa"/>
            <w:tcBorders>
              <w:top w:val="single" w:sz="4" w:space="0" w:color="auto"/>
              <w:left w:val="single" w:sz="4" w:space="0" w:color="auto"/>
              <w:bottom w:val="single" w:sz="4" w:space="0" w:color="auto"/>
              <w:right w:val="single" w:sz="4" w:space="0" w:color="auto"/>
            </w:tcBorders>
            <w:noWrap/>
          </w:tcPr>
          <w:p w14:paraId="69BB8471" w14:textId="77777777"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59D4CAAD" w14:textId="77777777" w:rsidR="00941CE1" w:rsidRPr="00217F0F" w:rsidRDefault="00941CE1">
            <w:pPr>
              <w:jc w:val="left"/>
              <w:rPr>
                <w:sz w:val="20"/>
              </w:rPr>
            </w:pPr>
          </w:p>
        </w:tc>
      </w:tr>
      <w:tr w:rsidR="00941CE1" w:rsidRPr="00217F0F" w14:paraId="67393EAE"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2094BC6" w14:textId="77777777" w:rsidR="00941CE1" w:rsidRPr="00217F0F" w:rsidRDefault="00801463">
            <w:pPr>
              <w:jc w:val="left"/>
              <w:rPr>
                <w:sz w:val="20"/>
              </w:rPr>
            </w:pPr>
            <w:r w:rsidRPr="00217F0F">
              <w:rPr>
                <w:sz w:val="20"/>
              </w:rPr>
              <w:t>64</w:t>
            </w:r>
          </w:p>
        </w:tc>
        <w:tc>
          <w:tcPr>
            <w:tcW w:w="566" w:type="dxa"/>
            <w:tcBorders>
              <w:top w:val="single" w:sz="4" w:space="0" w:color="auto"/>
              <w:left w:val="single" w:sz="4" w:space="0" w:color="auto"/>
              <w:bottom w:val="single" w:sz="4" w:space="0" w:color="auto"/>
              <w:right w:val="single" w:sz="4" w:space="0" w:color="auto"/>
            </w:tcBorders>
            <w:noWrap/>
          </w:tcPr>
          <w:p w14:paraId="09ACB15E" w14:textId="77777777"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11D0CBC" w14:textId="77777777" w:rsidR="00941CE1" w:rsidRPr="00217F0F" w:rsidRDefault="00801463">
            <w:pPr>
              <w:jc w:val="left"/>
              <w:rPr>
                <w:sz w:val="20"/>
              </w:rPr>
            </w:pPr>
            <w:r w:rsidRPr="00217F0F">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14:paraId="127E5ADF" w14:textId="77777777" w:rsidR="00941CE1" w:rsidRPr="00217F0F" w:rsidRDefault="00801463">
            <w:pPr>
              <w:jc w:val="left"/>
              <w:rPr>
                <w:sz w:val="20"/>
              </w:rPr>
            </w:pPr>
            <w:r w:rsidRPr="00217F0F">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14:paraId="1470D6EF" w14:textId="77777777" w:rsidR="00941CE1" w:rsidRPr="00217F0F" w:rsidRDefault="00801463">
            <w:pPr>
              <w:jc w:val="left"/>
              <w:rPr>
                <w:sz w:val="20"/>
              </w:rPr>
            </w:pPr>
            <w:r w:rsidRPr="00217F0F">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14:paraId="47F251F6" w14:textId="77777777" w:rsidR="00941CE1" w:rsidRPr="00217F0F" w:rsidRDefault="00801463">
            <w:pPr>
              <w:jc w:val="left"/>
              <w:rPr>
                <w:sz w:val="20"/>
              </w:rPr>
            </w:pPr>
            <w:r w:rsidRPr="00217F0F">
              <w:rPr>
                <w:sz w:val="20"/>
              </w:rPr>
              <w:t>0.99 / 0.96</w:t>
            </w:r>
          </w:p>
        </w:tc>
        <w:tc>
          <w:tcPr>
            <w:tcW w:w="2268" w:type="dxa"/>
            <w:tcBorders>
              <w:top w:val="single" w:sz="4" w:space="0" w:color="auto"/>
              <w:left w:val="single" w:sz="4" w:space="0" w:color="auto"/>
              <w:bottom w:val="single" w:sz="4" w:space="0" w:color="auto"/>
              <w:right w:val="single" w:sz="4" w:space="0" w:color="auto"/>
            </w:tcBorders>
            <w:noWrap/>
          </w:tcPr>
          <w:p w14:paraId="363F1A9E" w14:textId="77777777" w:rsidR="00941CE1" w:rsidRPr="00217F0F" w:rsidRDefault="00801463">
            <w:pPr>
              <w:jc w:val="left"/>
              <w:rPr>
                <w:sz w:val="20"/>
              </w:rPr>
            </w:pPr>
            <w:r w:rsidRPr="00217F0F">
              <w:rPr>
                <w:sz w:val="20"/>
              </w:rPr>
              <w:t>Retroperitoneal liposarcoma</w:t>
            </w:r>
          </w:p>
        </w:tc>
        <w:tc>
          <w:tcPr>
            <w:tcW w:w="1132" w:type="dxa"/>
            <w:tcBorders>
              <w:top w:val="single" w:sz="4" w:space="0" w:color="auto"/>
              <w:left w:val="single" w:sz="4" w:space="0" w:color="auto"/>
              <w:bottom w:val="single" w:sz="4" w:space="0" w:color="auto"/>
              <w:right w:val="single" w:sz="4" w:space="0" w:color="auto"/>
            </w:tcBorders>
            <w:noWrap/>
          </w:tcPr>
          <w:p w14:paraId="2DECE77B" w14:textId="77777777"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7479297B" w14:textId="77777777" w:rsidR="00941CE1" w:rsidRPr="00217F0F" w:rsidRDefault="00941CE1">
            <w:pPr>
              <w:jc w:val="left"/>
              <w:rPr>
                <w:sz w:val="20"/>
              </w:rPr>
            </w:pPr>
          </w:p>
        </w:tc>
      </w:tr>
      <w:tr w:rsidR="00941CE1" w:rsidRPr="00217F0F" w14:paraId="5BCBC747"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A2681BD" w14:textId="77777777" w:rsidR="00941CE1" w:rsidRPr="00217F0F" w:rsidRDefault="00801463">
            <w:pPr>
              <w:jc w:val="left"/>
              <w:rPr>
                <w:sz w:val="20"/>
              </w:rPr>
            </w:pPr>
            <w:r w:rsidRPr="00217F0F">
              <w:rPr>
                <w:sz w:val="20"/>
              </w:rPr>
              <w:t>69</w:t>
            </w:r>
          </w:p>
        </w:tc>
        <w:tc>
          <w:tcPr>
            <w:tcW w:w="566" w:type="dxa"/>
            <w:tcBorders>
              <w:top w:val="single" w:sz="4" w:space="0" w:color="auto"/>
              <w:left w:val="single" w:sz="4" w:space="0" w:color="auto"/>
              <w:bottom w:val="single" w:sz="4" w:space="0" w:color="auto"/>
              <w:right w:val="single" w:sz="4" w:space="0" w:color="auto"/>
            </w:tcBorders>
            <w:noWrap/>
          </w:tcPr>
          <w:p w14:paraId="524BF20C" w14:textId="77777777"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6918DA7" w14:textId="77777777" w:rsidR="00941CE1" w:rsidRPr="00217F0F" w:rsidRDefault="00801463">
            <w:pPr>
              <w:jc w:val="left"/>
              <w:rPr>
                <w:sz w:val="20"/>
              </w:rPr>
            </w:pPr>
            <w:r w:rsidRPr="00217F0F">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14:paraId="58F40A98" w14:textId="77777777" w:rsidR="00941CE1" w:rsidRPr="00217F0F" w:rsidRDefault="00801463">
            <w:pPr>
              <w:jc w:val="left"/>
              <w:rPr>
                <w:sz w:val="20"/>
              </w:rPr>
            </w:pPr>
            <w:r w:rsidRPr="00217F0F">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14:paraId="25475BA3" w14:textId="77777777" w:rsidR="00941CE1" w:rsidRPr="00217F0F" w:rsidRDefault="00801463">
            <w:pPr>
              <w:jc w:val="left"/>
              <w:rPr>
                <w:sz w:val="20"/>
              </w:rPr>
            </w:pPr>
            <w:r w:rsidRPr="00217F0F">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14:paraId="3D933DB4" w14:textId="77777777" w:rsidR="00941CE1" w:rsidRPr="00217F0F" w:rsidRDefault="00801463">
            <w:pPr>
              <w:jc w:val="left"/>
              <w:rPr>
                <w:sz w:val="20"/>
              </w:rPr>
            </w:pPr>
            <w:r w:rsidRPr="00217F0F">
              <w:rPr>
                <w:sz w:val="20"/>
              </w:rPr>
              <w:t>1.12 / 1.01</w:t>
            </w:r>
          </w:p>
        </w:tc>
        <w:tc>
          <w:tcPr>
            <w:tcW w:w="2268" w:type="dxa"/>
            <w:tcBorders>
              <w:top w:val="single" w:sz="4" w:space="0" w:color="auto"/>
              <w:left w:val="single" w:sz="4" w:space="0" w:color="auto"/>
              <w:bottom w:val="single" w:sz="4" w:space="0" w:color="auto"/>
              <w:right w:val="single" w:sz="4" w:space="0" w:color="auto"/>
            </w:tcBorders>
            <w:noWrap/>
          </w:tcPr>
          <w:p w14:paraId="54B2F2CA" w14:textId="77777777" w:rsidR="00941CE1" w:rsidRPr="00217F0F" w:rsidRDefault="00801463">
            <w:pPr>
              <w:jc w:val="left"/>
              <w:rPr>
                <w:sz w:val="20"/>
              </w:rPr>
            </w:pPr>
            <w:r w:rsidRPr="00217F0F">
              <w:rPr>
                <w:sz w:val="20"/>
              </w:rPr>
              <w:t>Newly diagnosed colon cancer, diabetes mellitus</w:t>
            </w:r>
          </w:p>
        </w:tc>
        <w:tc>
          <w:tcPr>
            <w:tcW w:w="1132" w:type="dxa"/>
            <w:tcBorders>
              <w:top w:val="single" w:sz="4" w:space="0" w:color="auto"/>
              <w:left w:val="single" w:sz="4" w:space="0" w:color="auto"/>
              <w:bottom w:val="single" w:sz="4" w:space="0" w:color="auto"/>
              <w:right w:val="single" w:sz="4" w:space="0" w:color="auto"/>
            </w:tcBorders>
            <w:noWrap/>
          </w:tcPr>
          <w:p w14:paraId="70190566" w14:textId="77777777"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0AF107FA" w14:textId="77777777" w:rsidR="00941CE1" w:rsidRPr="00217F0F" w:rsidRDefault="00941CE1">
            <w:pPr>
              <w:jc w:val="left"/>
              <w:rPr>
                <w:sz w:val="20"/>
              </w:rPr>
            </w:pPr>
          </w:p>
        </w:tc>
      </w:tr>
      <w:tr w:rsidR="00941CE1" w:rsidRPr="00217F0F" w14:paraId="198E1C5B"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33A8D73E" w14:textId="77777777" w:rsidR="00941CE1" w:rsidRPr="00217F0F" w:rsidRDefault="00801463">
            <w:pPr>
              <w:jc w:val="left"/>
              <w:rPr>
                <w:sz w:val="20"/>
              </w:rPr>
            </w:pPr>
            <w:r w:rsidRPr="00217F0F">
              <w:rPr>
                <w:sz w:val="20"/>
              </w:rPr>
              <w:t>74</w:t>
            </w:r>
          </w:p>
        </w:tc>
        <w:tc>
          <w:tcPr>
            <w:tcW w:w="566" w:type="dxa"/>
            <w:tcBorders>
              <w:top w:val="single" w:sz="4" w:space="0" w:color="auto"/>
              <w:left w:val="single" w:sz="4" w:space="0" w:color="auto"/>
              <w:bottom w:val="single" w:sz="4" w:space="0" w:color="auto"/>
              <w:right w:val="single" w:sz="4" w:space="0" w:color="auto"/>
            </w:tcBorders>
            <w:noWrap/>
          </w:tcPr>
          <w:p w14:paraId="6F56474D" w14:textId="77777777"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5BFA56BF" w14:textId="77777777" w:rsidR="00941CE1" w:rsidRPr="00217F0F" w:rsidRDefault="00801463">
            <w:pPr>
              <w:jc w:val="left"/>
              <w:rPr>
                <w:sz w:val="20"/>
              </w:rPr>
            </w:pPr>
            <w:r w:rsidRPr="00217F0F">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14:paraId="2DDECE4E" w14:textId="77777777" w:rsidR="00941CE1" w:rsidRPr="00217F0F" w:rsidRDefault="00801463">
            <w:pPr>
              <w:jc w:val="left"/>
              <w:rPr>
                <w:sz w:val="20"/>
              </w:rPr>
            </w:pPr>
            <w:r w:rsidRPr="00217F0F">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14:paraId="579D55E9" w14:textId="77777777" w:rsidR="00941CE1" w:rsidRPr="00217F0F" w:rsidRDefault="00801463">
            <w:pPr>
              <w:jc w:val="left"/>
              <w:rPr>
                <w:sz w:val="20"/>
              </w:rPr>
            </w:pPr>
            <w:r w:rsidRPr="00217F0F">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14:paraId="49F5A1BD" w14:textId="77777777" w:rsidR="00941CE1" w:rsidRPr="00217F0F" w:rsidRDefault="00801463">
            <w:pPr>
              <w:jc w:val="left"/>
              <w:rPr>
                <w:sz w:val="20"/>
              </w:rPr>
            </w:pPr>
            <w:r w:rsidRPr="00217F0F">
              <w:rPr>
                <w:sz w:val="20"/>
              </w:rPr>
              <w:t>1.06 / 0.96</w:t>
            </w:r>
          </w:p>
        </w:tc>
        <w:tc>
          <w:tcPr>
            <w:tcW w:w="2268" w:type="dxa"/>
            <w:tcBorders>
              <w:top w:val="single" w:sz="4" w:space="0" w:color="auto"/>
              <w:left w:val="single" w:sz="4" w:space="0" w:color="auto"/>
              <w:bottom w:val="single" w:sz="4" w:space="0" w:color="auto"/>
              <w:right w:val="single" w:sz="4" w:space="0" w:color="auto"/>
            </w:tcBorders>
            <w:noWrap/>
          </w:tcPr>
          <w:p w14:paraId="6F4A9E2F" w14:textId="77777777" w:rsidR="00941CE1" w:rsidRPr="00217F0F" w:rsidRDefault="00801463">
            <w:pPr>
              <w:jc w:val="left"/>
              <w:rPr>
                <w:sz w:val="20"/>
              </w:rPr>
            </w:pPr>
            <w:r w:rsidRPr="00217F0F">
              <w:rPr>
                <w:sz w:val="20"/>
              </w:rPr>
              <w:t>Ethanolic liver cirrhosis, Alzheimer and vascular and dementia, diabetes mellitus</w:t>
            </w:r>
          </w:p>
        </w:tc>
        <w:tc>
          <w:tcPr>
            <w:tcW w:w="1132" w:type="dxa"/>
            <w:tcBorders>
              <w:top w:val="single" w:sz="4" w:space="0" w:color="auto"/>
              <w:left w:val="single" w:sz="4" w:space="0" w:color="auto"/>
              <w:bottom w:val="single" w:sz="4" w:space="0" w:color="auto"/>
              <w:right w:val="single" w:sz="4" w:space="0" w:color="auto"/>
            </w:tcBorders>
            <w:noWrap/>
          </w:tcPr>
          <w:p w14:paraId="1CA358B4" w14:textId="77777777"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14:paraId="418EACF5" w14:textId="77777777" w:rsidR="00941CE1" w:rsidRPr="00217F0F" w:rsidRDefault="00801463">
            <w:pPr>
              <w:jc w:val="left"/>
              <w:rPr>
                <w:sz w:val="20"/>
              </w:rPr>
            </w:pPr>
            <w:r w:rsidRPr="00217F0F">
              <w:rPr>
                <w:sz w:val="20"/>
              </w:rPr>
              <w:t>7 (1.9%)</w:t>
            </w:r>
          </w:p>
        </w:tc>
      </w:tr>
      <w:tr w:rsidR="00941CE1" w:rsidRPr="00217F0F" w14:paraId="68E24F71"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7BE2915E" w14:textId="77777777" w:rsidR="00941CE1" w:rsidRPr="00217F0F" w:rsidRDefault="00801463">
            <w:pPr>
              <w:jc w:val="left"/>
              <w:rPr>
                <w:sz w:val="20"/>
              </w:rPr>
            </w:pPr>
            <w:r w:rsidRPr="00217F0F">
              <w:rPr>
                <w:sz w:val="20"/>
              </w:rPr>
              <w:t>75</w:t>
            </w:r>
          </w:p>
        </w:tc>
        <w:tc>
          <w:tcPr>
            <w:tcW w:w="566" w:type="dxa"/>
            <w:tcBorders>
              <w:top w:val="single" w:sz="4" w:space="0" w:color="auto"/>
              <w:left w:val="single" w:sz="4" w:space="0" w:color="auto"/>
              <w:bottom w:val="single" w:sz="4" w:space="0" w:color="auto"/>
              <w:right w:val="single" w:sz="4" w:space="0" w:color="auto"/>
            </w:tcBorders>
            <w:noWrap/>
          </w:tcPr>
          <w:p w14:paraId="3DEFB9D6" w14:textId="77777777"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30B915CB" w14:textId="77777777" w:rsidR="00941CE1" w:rsidRPr="00217F0F" w:rsidRDefault="00801463">
            <w:pPr>
              <w:jc w:val="left"/>
              <w:rPr>
                <w:sz w:val="20"/>
              </w:rPr>
            </w:pPr>
            <w:r w:rsidRPr="00217F0F">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14:paraId="4785D86C" w14:textId="77777777" w:rsidR="00941CE1" w:rsidRPr="00217F0F" w:rsidRDefault="00801463">
            <w:pPr>
              <w:jc w:val="left"/>
              <w:rPr>
                <w:sz w:val="20"/>
              </w:rPr>
            </w:pPr>
            <w:r w:rsidRPr="00217F0F">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14:paraId="74CC929B" w14:textId="77777777" w:rsidR="00941CE1" w:rsidRPr="00217F0F" w:rsidRDefault="00801463">
            <w:pPr>
              <w:jc w:val="left"/>
              <w:rPr>
                <w:sz w:val="20"/>
              </w:rPr>
            </w:pPr>
            <w:r w:rsidRPr="00217F0F">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14:paraId="6721294F" w14:textId="77777777" w:rsidR="00941CE1" w:rsidRPr="00217F0F" w:rsidRDefault="00801463">
            <w:pPr>
              <w:jc w:val="left"/>
              <w:rPr>
                <w:sz w:val="20"/>
              </w:rPr>
            </w:pPr>
            <w:r w:rsidRPr="00217F0F">
              <w:rPr>
                <w:sz w:val="20"/>
              </w:rPr>
              <w:t>1.57 / 1.38</w:t>
            </w:r>
          </w:p>
        </w:tc>
        <w:tc>
          <w:tcPr>
            <w:tcW w:w="2268" w:type="dxa"/>
            <w:tcBorders>
              <w:top w:val="single" w:sz="4" w:space="0" w:color="auto"/>
              <w:left w:val="single" w:sz="4" w:space="0" w:color="auto"/>
              <w:bottom w:val="single" w:sz="4" w:space="0" w:color="auto"/>
              <w:right w:val="single" w:sz="4" w:space="0" w:color="auto"/>
            </w:tcBorders>
            <w:noWrap/>
          </w:tcPr>
          <w:p w14:paraId="7E3AB634" w14:textId="77777777" w:rsidR="00941CE1" w:rsidRPr="00217F0F" w:rsidRDefault="00801463">
            <w:pPr>
              <w:jc w:val="left"/>
              <w:rPr>
                <w:sz w:val="20"/>
              </w:rPr>
            </w:pPr>
            <w:r w:rsidRPr="00217F0F">
              <w:rPr>
                <w:sz w:val="20"/>
              </w:rPr>
              <w:t>Newly diagnosed ethanolic liver cirrhosis and hepatocarcinoma</w:t>
            </w:r>
          </w:p>
        </w:tc>
        <w:tc>
          <w:tcPr>
            <w:tcW w:w="1132" w:type="dxa"/>
            <w:tcBorders>
              <w:top w:val="single" w:sz="4" w:space="0" w:color="auto"/>
              <w:left w:val="single" w:sz="4" w:space="0" w:color="auto"/>
              <w:bottom w:val="single" w:sz="4" w:space="0" w:color="auto"/>
              <w:right w:val="single" w:sz="4" w:space="0" w:color="auto"/>
            </w:tcBorders>
            <w:noWrap/>
          </w:tcPr>
          <w:p w14:paraId="2D6CE86C" w14:textId="77777777" w:rsidR="00941CE1" w:rsidRPr="00217F0F" w:rsidRDefault="00801463">
            <w:pPr>
              <w:jc w:val="left"/>
              <w:rPr>
                <w:sz w:val="20"/>
              </w:rPr>
            </w:pPr>
            <w:r w:rsidRPr="00217F0F">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14:paraId="461D30B4" w14:textId="77777777" w:rsidR="00941CE1" w:rsidRPr="00217F0F" w:rsidRDefault="00801463">
            <w:pPr>
              <w:jc w:val="left"/>
              <w:rPr>
                <w:sz w:val="20"/>
              </w:rPr>
            </w:pPr>
            <w:r w:rsidRPr="00217F0F">
              <w:rPr>
                <w:sz w:val="20"/>
              </w:rPr>
              <w:t>24 (19.6%)</w:t>
            </w:r>
          </w:p>
        </w:tc>
      </w:tr>
    </w:tbl>
    <w:p w14:paraId="4D0E8B06" w14:textId="77777777" w:rsidR="00941CE1" w:rsidRPr="00217F0F" w:rsidRDefault="00941CE1">
      <w:pPr>
        <w:rPr>
          <w:szCs w:val="24"/>
        </w:rPr>
        <w:sectPr w:rsidR="00941CE1" w:rsidRPr="00217F0F">
          <w:endnotePr>
            <w:numFmt w:val="decimal"/>
          </w:endnotePr>
          <w:pgSz w:w="11906" w:h="16838"/>
          <w:pgMar w:top="1440" w:right="1440" w:bottom="1440" w:left="1440" w:header="720" w:footer="720" w:gutter="0"/>
          <w:cols w:space="284"/>
          <w:docGrid w:linePitch="360"/>
        </w:sectPr>
      </w:pPr>
    </w:p>
    <w:p w14:paraId="41F85160" w14:textId="77777777" w:rsidR="00941CE1" w:rsidRPr="00217F0F" w:rsidRDefault="00801463">
      <w:pPr>
        <w:pStyle w:val="Caption"/>
        <w:rPr>
          <w:szCs w:val="24"/>
        </w:rPr>
      </w:pPr>
      <w:r w:rsidRPr="00217F0F">
        <w:rPr>
          <w:szCs w:val="24"/>
        </w:rPr>
        <w:lastRenderedPageBreak/>
        <w:t xml:space="preserve">Table </w:t>
      </w:r>
      <w:r w:rsidRPr="00217F0F">
        <w:rPr>
          <w:szCs w:val="24"/>
        </w:rPr>
        <w:fldChar w:fldCharType="begin"/>
      </w:r>
      <w:r w:rsidRPr="00217F0F">
        <w:rPr>
          <w:szCs w:val="24"/>
        </w:rPr>
        <w:instrText xml:space="preserve"> SEQ Table \* ARABIC </w:instrText>
      </w:r>
      <w:r w:rsidRPr="00217F0F">
        <w:rPr>
          <w:szCs w:val="24"/>
        </w:rPr>
        <w:fldChar w:fldCharType="separate"/>
      </w:r>
      <w:r w:rsidRPr="00217F0F">
        <w:rPr>
          <w:szCs w:val="24"/>
        </w:rPr>
        <w:t>4</w:t>
      </w:r>
      <w:r w:rsidRPr="00217F0F">
        <w:rPr>
          <w:szCs w:val="24"/>
        </w:rPr>
        <w:fldChar w:fldCharType="end"/>
      </w:r>
      <w:r w:rsidRPr="00217F0F">
        <w:rPr>
          <w:szCs w:val="24"/>
        </w:rPr>
        <w:t>. Summary of laboratory values (at admission / last before death) and preexisting conditions in patients who died with acute hepatitis E.</w:t>
      </w:r>
    </w:p>
    <w:tbl>
      <w:tblPr>
        <w:tblStyle w:val="TableGrid"/>
        <w:tblW w:w="9016" w:type="dxa"/>
        <w:tblLayout w:type="fixed"/>
        <w:tblLook w:val="04A0" w:firstRow="1" w:lastRow="0" w:firstColumn="1" w:lastColumn="0" w:noHBand="0" w:noVBand="1"/>
      </w:tblPr>
      <w:tblGrid>
        <w:gridCol w:w="562"/>
        <w:gridCol w:w="567"/>
        <w:gridCol w:w="993"/>
        <w:gridCol w:w="850"/>
        <w:gridCol w:w="851"/>
        <w:gridCol w:w="708"/>
        <w:gridCol w:w="2835"/>
        <w:gridCol w:w="1650"/>
      </w:tblGrid>
      <w:tr w:rsidR="00941CE1" w:rsidRPr="00217F0F" w14:paraId="27826B3D" w14:textId="77777777">
        <w:tc>
          <w:tcPr>
            <w:tcW w:w="562" w:type="dxa"/>
            <w:tcBorders>
              <w:top w:val="single" w:sz="4" w:space="0" w:color="auto"/>
              <w:left w:val="single" w:sz="4" w:space="0" w:color="auto"/>
              <w:bottom w:val="single" w:sz="4" w:space="0" w:color="auto"/>
              <w:right w:val="single" w:sz="4" w:space="0" w:color="auto"/>
            </w:tcBorders>
          </w:tcPr>
          <w:p w14:paraId="6E56B4CD" w14:textId="77777777" w:rsidR="00941CE1" w:rsidRPr="00217F0F" w:rsidRDefault="00801463">
            <w:pPr>
              <w:jc w:val="left"/>
              <w:rPr>
                <w:b/>
                <w:bCs/>
                <w:sz w:val="20"/>
              </w:rPr>
            </w:pPr>
            <w:r w:rsidRPr="00217F0F">
              <w:rPr>
                <w:b/>
                <w:bCs/>
                <w:sz w:val="20"/>
              </w:rPr>
              <w:t>Age</w:t>
            </w:r>
          </w:p>
        </w:tc>
        <w:tc>
          <w:tcPr>
            <w:tcW w:w="567" w:type="dxa"/>
            <w:tcBorders>
              <w:top w:val="single" w:sz="4" w:space="0" w:color="auto"/>
              <w:left w:val="single" w:sz="4" w:space="0" w:color="auto"/>
              <w:bottom w:val="single" w:sz="4" w:space="0" w:color="auto"/>
              <w:right w:val="single" w:sz="4" w:space="0" w:color="auto"/>
            </w:tcBorders>
            <w:noWrap/>
          </w:tcPr>
          <w:p w14:paraId="0F631004" w14:textId="77777777" w:rsidR="00941CE1" w:rsidRPr="00217F0F" w:rsidRDefault="00801463">
            <w:pPr>
              <w:jc w:val="left"/>
              <w:rPr>
                <w:b/>
                <w:bCs/>
                <w:sz w:val="20"/>
              </w:rPr>
            </w:pPr>
            <w:r w:rsidRPr="00217F0F">
              <w:rPr>
                <w:b/>
                <w:bCs/>
                <w:sz w:val="20"/>
              </w:rPr>
              <w:t>Sex</w:t>
            </w:r>
          </w:p>
        </w:tc>
        <w:tc>
          <w:tcPr>
            <w:tcW w:w="993" w:type="dxa"/>
            <w:tcBorders>
              <w:top w:val="single" w:sz="4" w:space="0" w:color="auto"/>
              <w:left w:val="single" w:sz="4" w:space="0" w:color="auto"/>
              <w:bottom w:val="single" w:sz="4" w:space="0" w:color="auto"/>
              <w:right w:val="single" w:sz="4" w:space="0" w:color="auto"/>
            </w:tcBorders>
          </w:tcPr>
          <w:p w14:paraId="666A2086" w14:textId="77777777" w:rsidR="00941CE1" w:rsidRPr="00217F0F" w:rsidRDefault="00801463">
            <w:pPr>
              <w:jc w:val="left"/>
              <w:rPr>
                <w:b/>
                <w:bCs/>
                <w:sz w:val="20"/>
              </w:rPr>
            </w:pPr>
            <w:r w:rsidRPr="00217F0F">
              <w:rPr>
                <w:b/>
                <w:bCs/>
                <w:sz w:val="20"/>
              </w:rPr>
              <w:t>Direct bilirubin (mg/dL)</w:t>
            </w:r>
          </w:p>
        </w:tc>
        <w:tc>
          <w:tcPr>
            <w:tcW w:w="850" w:type="dxa"/>
            <w:tcBorders>
              <w:top w:val="single" w:sz="4" w:space="0" w:color="auto"/>
              <w:left w:val="single" w:sz="4" w:space="0" w:color="auto"/>
              <w:bottom w:val="single" w:sz="4" w:space="0" w:color="auto"/>
              <w:right w:val="single" w:sz="4" w:space="0" w:color="auto"/>
            </w:tcBorders>
          </w:tcPr>
          <w:p w14:paraId="106EA1EE" w14:textId="77777777" w:rsidR="00941CE1" w:rsidRPr="00217F0F" w:rsidRDefault="00801463">
            <w:pPr>
              <w:jc w:val="left"/>
              <w:rPr>
                <w:b/>
                <w:bCs/>
                <w:sz w:val="20"/>
              </w:rPr>
            </w:pPr>
            <w:r w:rsidRPr="00217F0F">
              <w:rPr>
                <w:b/>
                <w:bCs/>
                <w:sz w:val="20"/>
              </w:rPr>
              <w:t>AST</w:t>
            </w:r>
            <w:r w:rsidRPr="00217F0F">
              <w:rPr>
                <w:b/>
                <w:bCs/>
                <w:sz w:val="20"/>
              </w:rPr>
              <w:br/>
              <w:t>(IU/L)</w:t>
            </w:r>
          </w:p>
        </w:tc>
        <w:tc>
          <w:tcPr>
            <w:tcW w:w="851" w:type="dxa"/>
            <w:tcBorders>
              <w:top w:val="single" w:sz="4" w:space="0" w:color="auto"/>
              <w:left w:val="single" w:sz="4" w:space="0" w:color="auto"/>
              <w:bottom w:val="single" w:sz="4" w:space="0" w:color="auto"/>
              <w:right w:val="single" w:sz="4" w:space="0" w:color="auto"/>
            </w:tcBorders>
          </w:tcPr>
          <w:p w14:paraId="7F46D47D" w14:textId="77777777" w:rsidR="00941CE1" w:rsidRPr="00217F0F" w:rsidRDefault="00801463">
            <w:pPr>
              <w:jc w:val="left"/>
              <w:rPr>
                <w:b/>
                <w:bCs/>
                <w:sz w:val="20"/>
              </w:rPr>
            </w:pPr>
            <w:r w:rsidRPr="00217F0F">
              <w:rPr>
                <w:b/>
                <w:bCs/>
                <w:sz w:val="20"/>
              </w:rPr>
              <w:t>ALT</w:t>
            </w:r>
            <w:r w:rsidRPr="00217F0F">
              <w:rPr>
                <w:b/>
                <w:bCs/>
                <w:sz w:val="20"/>
              </w:rPr>
              <w:br/>
              <w:t>(IU/L)</w:t>
            </w:r>
          </w:p>
        </w:tc>
        <w:tc>
          <w:tcPr>
            <w:tcW w:w="708" w:type="dxa"/>
            <w:tcBorders>
              <w:top w:val="single" w:sz="4" w:space="0" w:color="auto"/>
              <w:left w:val="single" w:sz="4" w:space="0" w:color="auto"/>
              <w:bottom w:val="single" w:sz="4" w:space="0" w:color="auto"/>
              <w:right w:val="single" w:sz="4" w:space="0" w:color="auto"/>
            </w:tcBorders>
            <w:noWrap/>
          </w:tcPr>
          <w:p w14:paraId="5B52C5FB" w14:textId="77777777" w:rsidR="00941CE1" w:rsidRPr="00217F0F" w:rsidRDefault="00801463">
            <w:pPr>
              <w:jc w:val="left"/>
              <w:rPr>
                <w:b/>
                <w:bCs/>
                <w:sz w:val="20"/>
              </w:rPr>
            </w:pPr>
            <w:r w:rsidRPr="00217F0F">
              <w:rPr>
                <w:b/>
                <w:bCs/>
                <w:sz w:val="20"/>
              </w:rPr>
              <w:t>INR</w:t>
            </w:r>
          </w:p>
        </w:tc>
        <w:tc>
          <w:tcPr>
            <w:tcW w:w="2835" w:type="dxa"/>
            <w:tcBorders>
              <w:top w:val="single" w:sz="4" w:space="0" w:color="auto"/>
              <w:left w:val="single" w:sz="4" w:space="0" w:color="auto"/>
              <w:bottom w:val="single" w:sz="4" w:space="0" w:color="auto"/>
              <w:right w:val="single" w:sz="4" w:space="0" w:color="auto"/>
            </w:tcBorders>
          </w:tcPr>
          <w:p w14:paraId="118210B8" w14:textId="77777777" w:rsidR="00941CE1" w:rsidRPr="00217F0F" w:rsidRDefault="00801463">
            <w:pPr>
              <w:jc w:val="left"/>
              <w:rPr>
                <w:b/>
                <w:bCs/>
                <w:sz w:val="20"/>
              </w:rPr>
            </w:pPr>
            <w:r w:rsidRPr="00217F0F">
              <w:rPr>
                <w:b/>
                <w:bCs/>
                <w:sz w:val="20"/>
              </w:rPr>
              <w:t>Preexisting conditions interpreted as causes of death</w:t>
            </w:r>
          </w:p>
        </w:tc>
        <w:tc>
          <w:tcPr>
            <w:tcW w:w="1650" w:type="dxa"/>
            <w:tcBorders>
              <w:top w:val="single" w:sz="4" w:space="0" w:color="auto"/>
              <w:left w:val="single" w:sz="4" w:space="0" w:color="auto"/>
              <w:bottom w:val="single" w:sz="4" w:space="0" w:color="auto"/>
              <w:right w:val="single" w:sz="4" w:space="0" w:color="auto"/>
            </w:tcBorders>
          </w:tcPr>
          <w:p w14:paraId="45C810DA" w14:textId="77777777" w:rsidR="00941CE1" w:rsidRPr="00217F0F" w:rsidRDefault="00801463">
            <w:pPr>
              <w:jc w:val="left"/>
              <w:rPr>
                <w:b/>
                <w:bCs/>
                <w:sz w:val="20"/>
              </w:rPr>
            </w:pPr>
            <w:r w:rsidRPr="00217F0F">
              <w:rPr>
                <w:b/>
                <w:bCs/>
                <w:sz w:val="20"/>
              </w:rPr>
              <w:t>MELD score</w:t>
            </w:r>
          </w:p>
          <w:p w14:paraId="273B42E7" w14:textId="77777777" w:rsidR="00941CE1" w:rsidRPr="00217F0F" w:rsidRDefault="00801463">
            <w:pPr>
              <w:jc w:val="left"/>
              <w:rPr>
                <w:b/>
                <w:bCs/>
                <w:sz w:val="20"/>
              </w:rPr>
            </w:pPr>
            <w:r w:rsidRPr="00217F0F">
              <w:rPr>
                <w:b/>
                <w:bCs/>
                <w:sz w:val="20"/>
              </w:rPr>
              <w:t>(3-months risk of death)</w:t>
            </w:r>
          </w:p>
        </w:tc>
      </w:tr>
      <w:tr w:rsidR="00941CE1" w:rsidRPr="00217F0F" w14:paraId="237E930B" w14:textId="77777777">
        <w:tc>
          <w:tcPr>
            <w:tcW w:w="562" w:type="dxa"/>
            <w:tcBorders>
              <w:top w:val="single" w:sz="4" w:space="0" w:color="auto"/>
              <w:left w:val="single" w:sz="4" w:space="0" w:color="auto"/>
              <w:bottom w:val="single" w:sz="4" w:space="0" w:color="auto"/>
              <w:right w:val="single" w:sz="4" w:space="0" w:color="auto"/>
            </w:tcBorders>
            <w:noWrap/>
          </w:tcPr>
          <w:p w14:paraId="5158DC66" w14:textId="77777777" w:rsidR="00941CE1" w:rsidRPr="00217F0F" w:rsidRDefault="00801463">
            <w:pPr>
              <w:jc w:val="left"/>
              <w:rPr>
                <w:sz w:val="20"/>
              </w:rPr>
            </w:pPr>
            <w:r w:rsidRPr="00217F0F">
              <w:rPr>
                <w:sz w:val="20"/>
              </w:rPr>
              <w:t>59</w:t>
            </w:r>
          </w:p>
        </w:tc>
        <w:tc>
          <w:tcPr>
            <w:tcW w:w="567" w:type="dxa"/>
            <w:tcBorders>
              <w:top w:val="single" w:sz="4" w:space="0" w:color="auto"/>
              <w:left w:val="single" w:sz="4" w:space="0" w:color="auto"/>
              <w:bottom w:val="single" w:sz="4" w:space="0" w:color="auto"/>
              <w:right w:val="single" w:sz="4" w:space="0" w:color="auto"/>
            </w:tcBorders>
            <w:noWrap/>
          </w:tcPr>
          <w:p w14:paraId="590C1BB5" w14:textId="77777777" w:rsidR="00941CE1" w:rsidRPr="00217F0F" w:rsidRDefault="00801463">
            <w:pPr>
              <w:jc w:val="left"/>
              <w:rPr>
                <w:sz w:val="20"/>
              </w:rPr>
            </w:pPr>
            <w:r w:rsidRPr="00217F0F">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408FC2C0" w14:textId="77777777" w:rsidR="00941CE1" w:rsidRPr="00217F0F" w:rsidRDefault="00801463">
            <w:pPr>
              <w:jc w:val="left"/>
              <w:rPr>
                <w:sz w:val="20"/>
              </w:rPr>
            </w:pPr>
            <w:r w:rsidRPr="00217F0F">
              <w:rPr>
                <w:sz w:val="20"/>
              </w:rPr>
              <w:t>18.99 / 28.3</w:t>
            </w:r>
          </w:p>
        </w:tc>
        <w:tc>
          <w:tcPr>
            <w:tcW w:w="850" w:type="dxa"/>
            <w:tcBorders>
              <w:top w:val="single" w:sz="4" w:space="0" w:color="auto"/>
              <w:left w:val="single" w:sz="4" w:space="0" w:color="auto"/>
              <w:bottom w:val="single" w:sz="4" w:space="0" w:color="auto"/>
              <w:right w:val="single" w:sz="4" w:space="0" w:color="auto"/>
            </w:tcBorders>
            <w:noWrap/>
          </w:tcPr>
          <w:p w14:paraId="662F0AFA" w14:textId="77777777" w:rsidR="00941CE1" w:rsidRPr="00217F0F" w:rsidRDefault="00801463">
            <w:pPr>
              <w:jc w:val="left"/>
              <w:rPr>
                <w:sz w:val="20"/>
              </w:rPr>
            </w:pPr>
            <w:r w:rsidRPr="00217F0F">
              <w:rPr>
                <w:sz w:val="20"/>
              </w:rPr>
              <w:t>618 / 73</w:t>
            </w:r>
          </w:p>
        </w:tc>
        <w:tc>
          <w:tcPr>
            <w:tcW w:w="851" w:type="dxa"/>
            <w:tcBorders>
              <w:top w:val="single" w:sz="4" w:space="0" w:color="auto"/>
              <w:left w:val="single" w:sz="4" w:space="0" w:color="auto"/>
              <w:bottom w:val="single" w:sz="4" w:space="0" w:color="auto"/>
              <w:right w:val="single" w:sz="4" w:space="0" w:color="auto"/>
            </w:tcBorders>
            <w:noWrap/>
          </w:tcPr>
          <w:p w14:paraId="35C500BF" w14:textId="77777777" w:rsidR="00941CE1" w:rsidRPr="00217F0F" w:rsidRDefault="00801463">
            <w:pPr>
              <w:jc w:val="left"/>
              <w:rPr>
                <w:sz w:val="20"/>
              </w:rPr>
            </w:pPr>
            <w:r w:rsidRPr="00217F0F">
              <w:rPr>
                <w:sz w:val="20"/>
              </w:rPr>
              <w:t>262 / 16.6</w:t>
            </w:r>
          </w:p>
        </w:tc>
        <w:tc>
          <w:tcPr>
            <w:tcW w:w="708" w:type="dxa"/>
            <w:tcBorders>
              <w:top w:val="single" w:sz="4" w:space="0" w:color="auto"/>
              <w:left w:val="single" w:sz="4" w:space="0" w:color="auto"/>
              <w:bottom w:val="single" w:sz="4" w:space="0" w:color="auto"/>
              <w:right w:val="single" w:sz="4" w:space="0" w:color="auto"/>
            </w:tcBorders>
            <w:noWrap/>
          </w:tcPr>
          <w:p w14:paraId="61BA76C0" w14:textId="77777777" w:rsidR="00941CE1" w:rsidRPr="00217F0F" w:rsidRDefault="00801463">
            <w:pPr>
              <w:jc w:val="left"/>
              <w:rPr>
                <w:sz w:val="20"/>
              </w:rPr>
            </w:pPr>
            <w:r w:rsidRPr="00217F0F">
              <w:rPr>
                <w:sz w:val="20"/>
              </w:rPr>
              <w:t>1.8 / 4.15</w:t>
            </w:r>
          </w:p>
        </w:tc>
        <w:tc>
          <w:tcPr>
            <w:tcW w:w="2835" w:type="dxa"/>
            <w:tcBorders>
              <w:top w:val="single" w:sz="4" w:space="0" w:color="auto"/>
              <w:left w:val="single" w:sz="4" w:space="0" w:color="auto"/>
              <w:bottom w:val="single" w:sz="4" w:space="0" w:color="auto"/>
              <w:right w:val="single" w:sz="4" w:space="0" w:color="auto"/>
            </w:tcBorders>
            <w:noWrap/>
          </w:tcPr>
          <w:p w14:paraId="496A9C02" w14:textId="77777777" w:rsidR="00941CE1" w:rsidRPr="00217F0F" w:rsidRDefault="00801463">
            <w:pPr>
              <w:jc w:val="left"/>
              <w:rPr>
                <w:sz w:val="20"/>
              </w:rPr>
            </w:pPr>
            <w:r w:rsidRPr="00217F0F">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19EFE706" w14:textId="77777777" w:rsidR="00941CE1" w:rsidRPr="00217F0F" w:rsidRDefault="00801463">
            <w:pPr>
              <w:jc w:val="left"/>
              <w:rPr>
                <w:sz w:val="20"/>
              </w:rPr>
            </w:pPr>
            <w:r w:rsidRPr="00217F0F">
              <w:rPr>
                <w:sz w:val="20"/>
              </w:rPr>
              <w:t xml:space="preserve">35 (52.6%) </w:t>
            </w:r>
          </w:p>
        </w:tc>
      </w:tr>
      <w:tr w:rsidR="00941CE1" w:rsidRPr="00217F0F" w14:paraId="1FBA35FD" w14:textId="77777777">
        <w:tc>
          <w:tcPr>
            <w:tcW w:w="562" w:type="dxa"/>
            <w:tcBorders>
              <w:top w:val="single" w:sz="4" w:space="0" w:color="auto"/>
              <w:left w:val="single" w:sz="4" w:space="0" w:color="auto"/>
              <w:bottom w:val="single" w:sz="4" w:space="0" w:color="auto"/>
              <w:right w:val="single" w:sz="4" w:space="0" w:color="auto"/>
            </w:tcBorders>
            <w:noWrap/>
          </w:tcPr>
          <w:p w14:paraId="49DBD9DF" w14:textId="77777777" w:rsidR="00941CE1" w:rsidRPr="00217F0F" w:rsidRDefault="00801463">
            <w:pPr>
              <w:jc w:val="left"/>
              <w:rPr>
                <w:sz w:val="20"/>
              </w:rPr>
            </w:pPr>
            <w:r w:rsidRPr="00217F0F">
              <w:rPr>
                <w:sz w:val="20"/>
              </w:rPr>
              <w:t>61</w:t>
            </w:r>
          </w:p>
        </w:tc>
        <w:tc>
          <w:tcPr>
            <w:tcW w:w="567" w:type="dxa"/>
            <w:tcBorders>
              <w:top w:val="single" w:sz="4" w:space="0" w:color="auto"/>
              <w:left w:val="single" w:sz="4" w:space="0" w:color="auto"/>
              <w:bottom w:val="single" w:sz="4" w:space="0" w:color="auto"/>
              <w:right w:val="single" w:sz="4" w:space="0" w:color="auto"/>
            </w:tcBorders>
            <w:noWrap/>
          </w:tcPr>
          <w:p w14:paraId="124227CA" w14:textId="77777777" w:rsidR="00941CE1" w:rsidRPr="00217F0F" w:rsidRDefault="00801463">
            <w:pPr>
              <w:jc w:val="left"/>
              <w:rPr>
                <w:sz w:val="20"/>
              </w:rPr>
            </w:pPr>
            <w:r w:rsidRPr="00217F0F">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0EFD39D1" w14:textId="77777777" w:rsidR="00941CE1" w:rsidRPr="00217F0F" w:rsidRDefault="00801463">
            <w:pPr>
              <w:jc w:val="left"/>
              <w:rPr>
                <w:sz w:val="20"/>
              </w:rPr>
            </w:pPr>
            <w:r w:rsidRPr="00217F0F">
              <w:rPr>
                <w:sz w:val="20"/>
              </w:rPr>
              <w:t>12.8 / 23.71</w:t>
            </w:r>
          </w:p>
        </w:tc>
        <w:tc>
          <w:tcPr>
            <w:tcW w:w="850" w:type="dxa"/>
            <w:tcBorders>
              <w:top w:val="single" w:sz="4" w:space="0" w:color="auto"/>
              <w:left w:val="single" w:sz="4" w:space="0" w:color="auto"/>
              <w:bottom w:val="single" w:sz="4" w:space="0" w:color="auto"/>
              <w:right w:val="single" w:sz="4" w:space="0" w:color="auto"/>
            </w:tcBorders>
            <w:noWrap/>
          </w:tcPr>
          <w:p w14:paraId="239FBAB4" w14:textId="77777777" w:rsidR="00941CE1" w:rsidRPr="00217F0F" w:rsidRDefault="00801463">
            <w:pPr>
              <w:jc w:val="left"/>
              <w:rPr>
                <w:sz w:val="20"/>
              </w:rPr>
            </w:pPr>
            <w:r w:rsidRPr="00217F0F">
              <w:rPr>
                <w:sz w:val="20"/>
              </w:rPr>
              <w:t>1537 / 253</w:t>
            </w:r>
          </w:p>
        </w:tc>
        <w:tc>
          <w:tcPr>
            <w:tcW w:w="851" w:type="dxa"/>
            <w:tcBorders>
              <w:top w:val="single" w:sz="4" w:space="0" w:color="auto"/>
              <w:left w:val="single" w:sz="4" w:space="0" w:color="auto"/>
              <w:bottom w:val="single" w:sz="4" w:space="0" w:color="auto"/>
              <w:right w:val="single" w:sz="4" w:space="0" w:color="auto"/>
            </w:tcBorders>
            <w:noWrap/>
          </w:tcPr>
          <w:p w14:paraId="41CA5293" w14:textId="77777777" w:rsidR="00941CE1" w:rsidRPr="00217F0F" w:rsidRDefault="00801463">
            <w:pPr>
              <w:jc w:val="left"/>
              <w:rPr>
                <w:sz w:val="20"/>
              </w:rPr>
            </w:pPr>
            <w:r w:rsidRPr="00217F0F">
              <w:rPr>
                <w:sz w:val="20"/>
              </w:rPr>
              <w:t>526 / 39.9</w:t>
            </w:r>
          </w:p>
        </w:tc>
        <w:tc>
          <w:tcPr>
            <w:tcW w:w="708" w:type="dxa"/>
            <w:tcBorders>
              <w:top w:val="single" w:sz="4" w:space="0" w:color="auto"/>
              <w:left w:val="single" w:sz="4" w:space="0" w:color="auto"/>
              <w:bottom w:val="single" w:sz="4" w:space="0" w:color="auto"/>
              <w:right w:val="single" w:sz="4" w:space="0" w:color="auto"/>
            </w:tcBorders>
            <w:noWrap/>
          </w:tcPr>
          <w:p w14:paraId="09CE9A50" w14:textId="77777777" w:rsidR="00941CE1" w:rsidRPr="00217F0F" w:rsidRDefault="00801463">
            <w:pPr>
              <w:jc w:val="left"/>
              <w:rPr>
                <w:sz w:val="20"/>
              </w:rPr>
            </w:pPr>
            <w:r w:rsidRPr="00217F0F">
              <w:rPr>
                <w:sz w:val="20"/>
              </w:rPr>
              <w:t>1.8 / 1.81</w:t>
            </w:r>
          </w:p>
        </w:tc>
        <w:tc>
          <w:tcPr>
            <w:tcW w:w="2835" w:type="dxa"/>
            <w:tcBorders>
              <w:top w:val="single" w:sz="4" w:space="0" w:color="auto"/>
              <w:left w:val="single" w:sz="4" w:space="0" w:color="auto"/>
              <w:bottom w:val="single" w:sz="4" w:space="0" w:color="auto"/>
              <w:right w:val="single" w:sz="4" w:space="0" w:color="auto"/>
            </w:tcBorders>
            <w:noWrap/>
          </w:tcPr>
          <w:p w14:paraId="5602986C" w14:textId="77777777" w:rsidR="00941CE1" w:rsidRPr="00217F0F" w:rsidRDefault="00801463">
            <w:pPr>
              <w:jc w:val="left"/>
              <w:rPr>
                <w:sz w:val="20"/>
              </w:rPr>
            </w:pPr>
            <w:r w:rsidRPr="00217F0F">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3C9E4B44" w14:textId="77777777" w:rsidR="00941CE1" w:rsidRPr="00217F0F" w:rsidRDefault="00801463">
            <w:pPr>
              <w:jc w:val="left"/>
              <w:rPr>
                <w:sz w:val="20"/>
              </w:rPr>
            </w:pPr>
            <w:r w:rsidRPr="00217F0F">
              <w:rPr>
                <w:sz w:val="20"/>
              </w:rPr>
              <w:t xml:space="preserve">27 (19.6%) </w:t>
            </w:r>
          </w:p>
        </w:tc>
      </w:tr>
      <w:tr w:rsidR="00941CE1" w:rsidRPr="00217F0F" w14:paraId="48B8ACCE" w14:textId="77777777">
        <w:tc>
          <w:tcPr>
            <w:tcW w:w="562" w:type="dxa"/>
            <w:tcBorders>
              <w:top w:val="single" w:sz="4" w:space="0" w:color="auto"/>
              <w:left w:val="single" w:sz="4" w:space="0" w:color="auto"/>
              <w:bottom w:val="single" w:sz="4" w:space="0" w:color="auto"/>
              <w:right w:val="single" w:sz="4" w:space="0" w:color="auto"/>
            </w:tcBorders>
            <w:noWrap/>
          </w:tcPr>
          <w:p w14:paraId="45B5ECEC" w14:textId="77777777" w:rsidR="00941CE1" w:rsidRPr="00217F0F" w:rsidRDefault="00801463">
            <w:pPr>
              <w:jc w:val="left"/>
              <w:rPr>
                <w:sz w:val="20"/>
              </w:rPr>
            </w:pPr>
            <w:r w:rsidRPr="00217F0F">
              <w:rPr>
                <w:sz w:val="20"/>
              </w:rPr>
              <w:t>65</w:t>
            </w:r>
          </w:p>
        </w:tc>
        <w:tc>
          <w:tcPr>
            <w:tcW w:w="567" w:type="dxa"/>
            <w:tcBorders>
              <w:top w:val="single" w:sz="4" w:space="0" w:color="auto"/>
              <w:left w:val="single" w:sz="4" w:space="0" w:color="auto"/>
              <w:bottom w:val="single" w:sz="4" w:space="0" w:color="auto"/>
              <w:right w:val="single" w:sz="4" w:space="0" w:color="auto"/>
            </w:tcBorders>
            <w:noWrap/>
          </w:tcPr>
          <w:p w14:paraId="6F4EF48B" w14:textId="77777777" w:rsidR="00941CE1" w:rsidRPr="00217F0F" w:rsidRDefault="00801463">
            <w:pPr>
              <w:jc w:val="left"/>
              <w:rPr>
                <w:sz w:val="20"/>
              </w:rPr>
            </w:pPr>
            <w:r w:rsidRPr="00217F0F">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43087E65" w14:textId="77777777" w:rsidR="00941CE1" w:rsidRPr="00217F0F" w:rsidRDefault="00801463">
            <w:pPr>
              <w:jc w:val="left"/>
              <w:rPr>
                <w:sz w:val="20"/>
              </w:rPr>
            </w:pPr>
            <w:r w:rsidRPr="00217F0F">
              <w:rPr>
                <w:sz w:val="20"/>
              </w:rPr>
              <w:t>4.92 / 14.51</w:t>
            </w:r>
          </w:p>
        </w:tc>
        <w:tc>
          <w:tcPr>
            <w:tcW w:w="850" w:type="dxa"/>
            <w:tcBorders>
              <w:top w:val="single" w:sz="4" w:space="0" w:color="auto"/>
              <w:left w:val="single" w:sz="4" w:space="0" w:color="auto"/>
              <w:bottom w:val="single" w:sz="4" w:space="0" w:color="auto"/>
              <w:right w:val="single" w:sz="4" w:space="0" w:color="auto"/>
            </w:tcBorders>
            <w:noWrap/>
          </w:tcPr>
          <w:p w14:paraId="37E5B2F2" w14:textId="77777777" w:rsidR="00941CE1" w:rsidRPr="00217F0F" w:rsidRDefault="00801463">
            <w:pPr>
              <w:jc w:val="left"/>
              <w:rPr>
                <w:sz w:val="20"/>
              </w:rPr>
            </w:pPr>
            <w:r w:rsidRPr="00217F0F">
              <w:rPr>
                <w:sz w:val="20"/>
              </w:rPr>
              <w:t>157 / 23</w:t>
            </w:r>
          </w:p>
        </w:tc>
        <w:tc>
          <w:tcPr>
            <w:tcW w:w="851" w:type="dxa"/>
            <w:tcBorders>
              <w:top w:val="single" w:sz="4" w:space="0" w:color="auto"/>
              <w:left w:val="single" w:sz="4" w:space="0" w:color="auto"/>
              <w:bottom w:val="single" w:sz="4" w:space="0" w:color="auto"/>
              <w:right w:val="single" w:sz="4" w:space="0" w:color="auto"/>
            </w:tcBorders>
            <w:noWrap/>
          </w:tcPr>
          <w:p w14:paraId="020EC7FB" w14:textId="77777777" w:rsidR="00941CE1" w:rsidRPr="00217F0F" w:rsidRDefault="00801463">
            <w:pPr>
              <w:jc w:val="left"/>
              <w:rPr>
                <w:sz w:val="20"/>
              </w:rPr>
            </w:pPr>
            <w:r w:rsidRPr="00217F0F">
              <w:rPr>
                <w:sz w:val="20"/>
              </w:rPr>
              <w:t>50 / 56.4</w:t>
            </w:r>
          </w:p>
        </w:tc>
        <w:tc>
          <w:tcPr>
            <w:tcW w:w="708" w:type="dxa"/>
            <w:tcBorders>
              <w:top w:val="single" w:sz="4" w:space="0" w:color="auto"/>
              <w:left w:val="single" w:sz="4" w:space="0" w:color="auto"/>
              <w:bottom w:val="single" w:sz="4" w:space="0" w:color="auto"/>
              <w:right w:val="single" w:sz="4" w:space="0" w:color="auto"/>
            </w:tcBorders>
            <w:noWrap/>
          </w:tcPr>
          <w:p w14:paraId="0C1AA867" w14:textId="77777777" w:rsidR="00941CE1" w:rsidRPr="00217F0F" w:rsidRDefault="00801463">
            <w:pPr>
              <w:jc w:val="left"/>
              <w:rPr>
                <w:sz w:val="20"/>
              </w:rPr>
            </w:pPr>
            <w:r w:rsidRPr="00217F0F">
              <w:rPr>
                <w:sz w:val="20"/>
              </w:rPr>
              <w:t>1.54 / 1.37</w:t>
            </w:r>
          </w:p>
        </w:tc>
        <w:tc>
          <w:tcPr>
            <w:tcW w:w="2835" w:type="dxa"/>
            <w:tcBorders>
              <w:top w:val="single" w:sz="4" w:space="0" w:color="auto"/>
              <w:left w:val="single" w:sz="4" w:space="0" w:color="auto"/>
              <w:bottom w:val="single" w:sz="4" w:space="0" w:color="auto"/>
              <w:right w:val="single" w:sz="4" w:space="0" w:color="auto"/>
            </w:tcBorders>
            <w:noWrap/>
          </w:tcPr>
          <w:p w14:paraId="75BB1E15" w14:textId="77777777" w:rsidR="00941CE1" w:rsidRPr="00217F0F" w:rsidRDefault="00801463">
            <w:pPr>
              <w:jc w:val="left"/>
              <w:rPr>
                <w:sz w:val="20"/>
              </w:rPr>
            </w:pPr>
            <w:r w:rsidRPr="00217F0F">
              <w:rPr>
                <w:sz w:val="20"/>
              </w:rPr>
              <w:t>Multiple system organ failure, alcoholic and hepatitis B viral cirrhosis (Child-Pugh B), endocarditis, cerebral embolism</w:t>
            </w:r>
          </w:p>
        </w:tc>
        <w:tc>
          <w:tcPr>
            <w:tcW w:w="1650" w:type="dxa"/>
            <w:tcBorders>
              <w:top w:val="single" w:sz="4" w:space="0" w:color="auto"/>
              <w:left w:val="single" w:sz="4" w:space="0" w:color="auto"/>
              <w:bottom w:val="single" w:sz="4" w:space="0" w:color="auto"/>
              <w:right w:val="single" w:sz="4" w:space="0" w:color="auto"/>
            </w:tcBorders>
            <w:noWrap/>
          </w:tcPr>
          <w:p w14:paraId="267DF1F9" w14:textId="77777777" w:rsidR="00941CE1" w:rsidRPr="00217F0F" w:rsidRDefault="00801463">
            <w:pPr>
              <w:jc w:val="left"/>
              <w:rPr>
                <w:sz w:val="20"/>
              </w:rPr>
            </w:pPr>
            <w:r w:rsidRPr="00217F0F">
              <w:rPr>
                <w:sz w:val="20"/>
              </w:rPr>
              <w:t xml:space="preserve">31 (52.6%) </w:t>
            </w:r>
          </w:p>
        </w:tc>
      </w:tr>
    </w:tbl>
    <w:p w14:paraId="6FCA4262" w14:textId="77777777" w:rsidR="00941CE1" w:rsidRPr="00217F0F" w:rsidRDefault="00801463">
      <w:pPr>
        <w:rPr>
          <w:szCs w:val="24"/>
        </w:rPr>
      </w:pPr>
      <w:r w:rsidRPr="00217F0F">
        <w:rPr>
          <w:szCs w:val="24"/>
        </w:rPr>
        <w:t>Highly elevated MELD scores were found in severe cases of HE with acute-on-chronic liver failure, including the three deceased patients (Tables 3-4).</w:t>
      </w:r>
    </w:p>
    <w:p w14:paraId="3D61AADA" w14:textId="77777777" w:rsidR="00941CE1" w:rsidRPr="00217F0F" w:rsidRDefault="00801463">
      <w:pPr>
        <w:pStyle w:val="Heading1"/>
        <w:rPr>
          <w:szCs w:val="24"/>
        </w:rPr>
      </w:pPr>
      <w:r w:rsidRPr="00217F0F">
        <w:rPr>
          <w:szCs w:val="24"/>
        </w:rPr>
        <w:t>Discussion</w:t>
      </w:r>
    </w:p>
    <w:p w14:paraId="66E453C5" w14:textId="77777777" w:rsidR="00941CE1" w:rsidRPr="00217F0F" w:rsidRDefault="00801463">
      <w:pPr>
        <w:rPr>
          <w:szCs w:val="24"/>
        </w:rPr>
      </w:pPr>
      <w:r w:rsidRPr="00217F0F">
        <w:rPr>
          <w:szCs w:val="24"/>
        </w:rPr>
        <w:t>Our study showed not only an increased incidence of hepatitis E in recent years but also an unexpectedly high number of severe and / or lethal cases as an emerging source of morbidity and health care costs. This increase cannot be explained by better detection as the same protocol was used since 2016. Indeed, other European countries have experienced a similar pattern with no definitive explanation. In several countries</w:t>
      </w:r>
      <w:ins w:id="108" w:author="Alexandru Istrate" w:date="2019-09-26T18:30:00Z">
        <w:r w:rsidR="00E11825">
          <w:rPr>
            <w:szCs w:val="24"/>
          </w:rPr>
          <w:t>,</w:t>
        </w:r>
      </w:ins>
      <w:r w:rsidRPr="00217F0F">
        <w:rPr>
          <w:szCs w:val="24"/>
        </w:rPr>
        <w:t xml:space="preserve"> hepatitis E may </w:t>
      </w:r>
      <w:del w:id="109" w:author="Alexandru Istrate" w:date="2019-09-26T18:31:00Z">
        <w:r w:rsidRPr="00217F0F" w:rsidDel="00E11825">
          <w:rPr>
            <w:szCs w:val="24"/>
          </w:rPr>
          <w:delText xml:space="preserve">became </w:delText>
        </w:r>
      </w:del>
      <w:ins w:id="110" w:author="Alexandru Istrate" w:date="2019-09-26T18:31:00Z">
        <w:r w:rsidR="00E11825" w:rsidRPr="00217F0F">
          <w:rPr>
            <w:szCs w:val="24"/>
          </w:rPr>
          <w:t>bec</w:t>
        </w:r>
        <w:r w:rsidR="00E11825">
          <w:rPr>
            <w:szCs w:val="24"/>
          </w:rPr>
          <w:t>o</w:t>
        </w:r>
        <w:r w:rsidR="00E11825" w:rsidRPr="00217F0F">
          <w:rPr>
            <w:szCs w:val="24"/>
          </w:rPr>
          <w:t xml:space="preserve">me </w:t>
        </w:r>
      </w:ins>
      <w:r w:rsidRPr="00217F0F">
        <w:rPr>
          <w:szCs w:val="24"/>
        </w:rPr>
        <w:t xml:space="preserve">the most frequent cause of acute viral hepatitis </w:t>
      </w:r>
      <w:r w:rsidRPr="00217F0F">
        <w:rPr>
          <w:szCs w:val="24"/>
        </w:rPr>
        <w:fldChar w:fldCharType="begin"/>
      </w:r>
      <w:r w:rsidR="00217F0F">
        <w:rPr>
          <w:szCs w:val="24"/>
        </w:rPr>
        <w:instrText xml:space="preserve"> ADDIN ZOTERO_ITEM CSL_CITATION {"citationID":"azs6qEKE","properties":{"formattedCitation":"[3, 26]","plainCitation":"[3, 26]","noteIndex":0},"citationItems":[{"id":25,"uris":["http://zotero.org/users/5985486/items/S37QKKZK"],"uri":["http://zotero.org/users/5985486/items/S37QKKZK"],"itemData":{"id":25,"type":"article-journal","title":"Hepatitis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sidRPr="00217F0F">
        <w:rPr>
          <w:szCs w:val="24"/>
        </w:rPr>
        <w:fldChar w:fldCharType="separate"/>
      </w:r>
      <w:r w:rsidR="00217F0F" w:rsidRPr="00217F0F">
        <w:t>[3, 26]</w:t>
      </w:r>
      <w:r w:rsidRPr="00217F0F">
        <w:rPr>
          <w:szCs w:val="24"/>
        </w:rPr>
        <w:fldChar w:fldCharType="end"/>
      </w:r>
      <w:r w:rsidRPr="00217F0F">
        <w:rPr>
          <w:szCs w:val="24"/>
        </w:rPr>
        <w:t>. In 2018, in our hospital, a great number of hepatitis A cases were admitted, mainly in children and young adults.</w:t>
      </w:r>
    </w:p>
    <w:p w14:paraId="606E9FF4" w14:textId="77777777" w:rsidR="00941CE1" w:rsidRPr="00217F0F" w:rsidRDefault="00801463">
      <w:pPr>
        <w:rPr>
          <w:szCs w:val="24"/>
        </w:rPr>
      </w:pPr>
      <w:r w:rsidRPr="00217F0F">
        <w:rPr>
          <w:szCs w:val="24"/>
        </w:rPr>
        <w:t xml:space="preserve">The diagnosis and follow-up of hepatitis E include serological and PCR-based genotyping assays </w:t>
      </w:r>
      <w:r w:rsidRPr="00217F0F">
        <w:rPr>
          <w:szCs w:val="24"/>
        </w:rPr>
        <w:fldChar w:fldCharType="begin"/>
      </w:r>
      <w:r w:rsidR="00217F0F">
        <w:rPr>
          <w:szCs w:val="24"/>
        </w:rPr>
        <w:instrText xml:space="preserve"> ADDIN ZOTERO_ITEM CSL_CITATION {"citationID":"ZU1MPmid","properties":{"formattedCitation":"[5, 27]","plainCitation":"[5, 27]","noteIndex":0},"citationItems":[{"id":37,"uris":["http://zotero.org/users/5985486/items/JZTTP2SH"],"uri":["http://zotero.org/users/5985486/items/JZTTP2SH"],"itemData":{"id":37,"type":"article-journal","title":"EASL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sidRPr="00217F0F">
        <w:rPr>
          <w:szCs w:val="24"/>
        </w:rPr>
        <w:fldChar w:fldCharType="separate"/>
      </w:r>
      <w:r w:rsidR="00217F0F" w:rsidRPr="00217F0F">
        <w:t>[5, 27]</w:t>
      </w:r>
      <w:r w:rsidRPr="00217F0F">
        <w:rPr>
          <w:szCs w:val="24"/>
        </w:rPr>
        <w:fldChar w:fldCharType="end"/>
      </w:r>
      <w:r w:rsidRPr="00217F0F">
        <w:rPr>
          <w:szCs w:val="24"/>
        </w:rPr>
        <w:t>. In our patients, diagnosis was based on clinical criteria (suspicion of acute viral hepatitis or elevated liver enzymes) and serological testing, ready within 1-2 days. All new acute cases were tested for viral hepatitis A-E on the same laboratory request according to the hospital protocol.</w:t>
      </w:r>
    </w:p>
    <w:p w14:paraId="0EFB495B" w14:textId="77777777" w:rsidR="00941CE1" w:rsidRPr="00217F0F" w:rsidRDefault="00801463">
      <w:pPr>
        <w:rPr>
          <w:szCs w:val="24"/>
        </w:rPr>
      </w:pPr>
      <w:r w:rsidRPr="00217F0F">
        <w:rPr>
          <w:szCs w:val="24"/>
        </w:rPr>
        <w:t xml:space="preserve">According to HEV seroprevalence studies, no gender difference was found, but acute infection has a higher incidence in men, similar to our study </w:t>
      </w:r>
      <w:r w:rsidRPr="00217F0F">
        <w:rPr>
          <w:szCs w:val="24"/>
        </w:rPr>
        <w:fldChar w:fldCharType="begin"/>
      </w:r>
      <w:r w:rsidR="00217F0F">
        <w:rPr>
          <w:szCs w:val="24"/>
        </w:rPr>
        <w:instrText xml:space="preserve"> ADDIN ZOTERO_ITEM CSL_CITATION {"citationID":"p1iAmxz1","properties":{"formattedCitation":"[7, 28]","plainCitation":"[7, 28]","noteIndex":0},"citationItems":[{"id":20,"uris":["http://zotero.org/users/5985486/items/W35V6F9H"],"uri":["http://zotero.org/users/5985486/items/W35V6F9H"],"itemData":{"id":20,"type":"article-journal","title":"Case-control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schema":"https://github.com/citation-style-language/schema/raw/master/csl-citation.json"} </w:instrText>
      </w:r>
      <w:r w:rsidRPr="00217F0F">
        <w:rPr>
          <w:szCs w:val="24"/>
        </w:rPr>
        <w:fldChar w:fldCharType="separate"/>
      </w:r>
      <w:r w:rsidR="00217F0F" w:rsidRPr="00217F0F">
        <w:t>[7, 28]</w:t>
      </w:r>
      <w:r w:rsidRPr="00217F0F">
        <w:rPr>
          <w:szCs w:val="24"/>
        </w:rPr>
        <w:fldChar w:fldCharType="end"/>
      </w:r>
      <w:r w:rsidRPr="00217F0F">
        <w:rPr>
          <w:szCs w:val="24"/>
        </w:rPr>
        <w:t xml:space="preserve">. No definitive explanation has been provided but behavioral factors, food preference and comorbidities (such as alcoholism and chronic liver disease, more prevalent in men </w:t>
      </w:r>
      <w:r w:rsidRPr="00217F0F">
        <w:rPr>
          <w:szCs w:val="24"/>
        </w:rPr>
        <w:fldChar w:fldCharType="begin"/>
      </w:r>
      <w:r w:rsidR="00217F0F">
        <w:rPr>
          <w:szCs w:val="24"/>
        </w:rPr>
        <w:instrText xml:space="preserve"> ADDIN ZOTERO_ITEM CSL_CITATION {"citationID":"F40N4QKr","properties":{"formattedCitation":"[29, 30]","plainCitation":"[29, 30]","noteIndex":0},"citationItems":[{"id":93,"uris":["http://zotero.org/users/5985486/items/M9266T7N"],"uri":["http://zotero.org/users/5985486/items/M9266T7N"],"itemData":{"id":93,"type":"article","title":"Analiza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sidRPr="00217F0F">
        <w:rPr>
          <w:szCs w:val="24"/>
        </w:rPr>
        <w:fldChar w:fldCharType="separate"/>
      </w:r>
      <w:r w:rsidR="00217F0F" w:rsidRPr="00217F0F">
        <w:t>[29, 30]</w:t>
      </w:r>
      <w:r w:rsidRPr="00217F0F">
        <w:rPr>
          <w:szCs w:val="24"/>
        </w:rPr>
        <w:fldChar w:fldCharType="end"/>
      </w:r>
      <w:r w:rsidRPr="00217F0F">
        <w:rPr>
          <w:szCs w:val="24"/>
        </w:rPr>
        <w:t>) may</w:t>
      </w:r>
      <w:ins w:id="111" w:author="Alexandru Istrate" w:date="2019-09-26T19:11:00Z">
        <w:r w:rsidR="005A6796">
          <w:rPr>
            <w:szCs w:val="24"/>
          </w:rPr>
          <w:t xml:space="preserve"> have</w:t>
        </w:r>
      </w:ins>
      <w:r w:rsidRPr="00217F0F">
        <w:rPr>
          <w:szCs w:val="24"/>
        </w:rPr>
        <w:t xml:space="preserve"> contribute</w:t>
      </w:r>
      <w:ins w:id="112" w:author="Alexandru Istrate" w:date="2019-09-26T19:11:00Z">
        <w:r w:rsidR="005A6796">
          <w:rPr>
            <w:szCs w:val="24"/>
          </w:rPr>
          <w:t>d</w:t>
        </w:r>
      </w:ins>
      <w:r w:rsidRPr="00217F0F">
        <w:rPr>
          <w:szCs w:val="24"/>
        </w:rPr>
        <w:t xml:space="preserve"> to it.</w:t>
      </w:r>
    </w:p>
    <w:p w14:paraId="5939E93F" w14:textId="77777777" w:rsidR="00941CE1" w:rsidRPr="00217F0F" w:rsidRDefault="00801463">
      <w:pPr>
        <w:rPr>
          <w:szCs w:val="24"/>
        </w:rPr>
      </w:pPr>
      <w:r w:rsidRPr="00217F0F">
        <w:rPr>
          <w:szCs w:val="24"/>
        </w:rPr>
        <w:t xml:space="preserve">In our sample, hepatitis E affected only adults, with a median age of 52, similar to acute hepatitis B and C </w:t>
      </w:r>
      <w:r w:rsidRPr="00217F0F">
        <w:rPr>
          <w:szCs w:val="24"/>
        </w:rPr>
        <w:fldChar w:fldCharType="begin"/>
      </w:r>
      <w:r w:rsidR="00217F0F">
        <w:rPr>
          <w:szCs w:val="24"/>
        </w:rPr>
        <w:instrText xml:space="preserve"> ADDIN ZOTERO_ITEM CSL_CITATION {"citationID":"nZhK7skK","properties":{"formattedCitation":"[29, 31, 32]","plainCitation":"[29, 31, 32]","noteIndex":0},"citationItems":[{"id":93,"uris":["http://zotero.org/users/5985486/items/M9266T7N"],"uri":["http://zotero.org/users/5985486/items/M9266T7N"],"itemData":{"id":93,"type":"article","title":"Analiza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sidRPr="00217F0F">
        <w:rPr>
          <w:szCs w:val="24"/>
        </w:rPr>
        <w:fldChar w:fldCharType="separate"/>
      </w:r>
      <w:r w:rsidR="00217F0F" w:rsidRPr="00217F0F">
        <w:t>[29, 31, 32]</w:t>
      </w:r>
      <w:r w:rsidRPr="00217F0F">
        <w:rPr>
          <w:szCs w:val="24"/>
        </w:rPr>
        <w:fldChar w:fldCharType="end"/>
      </w:r>
      <w:r w:rsidRPr="00217F0F">
        <w:rPr>
          <w:szCs w:val="24"/>
        </w:rPr>
        <w:t xml:space="preserve">, while hepatitis A is found mainly in children and young adults </w:t>
      </w:r>
      <w:r w:rsidRPr="00217F0F">
        <w:rPr>
          <w:szCs w:val="24"/>
        </w:rPr>
        <w:fldChar w:fldCharType="begin"/>
      </w:r>
      <w:r w:rsidR="00217F0F">
        <w:rPr>
          <w:szCs w:val="24"/>
        </w:rPr>
        <w:instrText xml:space="preserve"> ADDIN ZOTERO_ITEM CSL_CITATION {"citationID":"zTlMsxA3","properties":{"formattedCitation":"[29, 31]","plainCitation":"[29, 31]","noteIndex":0},"citationItems":[{"id":93,"uris":["http://zotero.org/users/5985486/items/M9266T7N"],"uri":["http://zotero.org/users/5985486/items/M9266T7N"],"itemData":{"id":93,"type":"article","title":"Analiza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sidRPr="00217F0F">
        <w:rPr>
          <w:szCs w:val="24"/>
        </w:rPr>
        <w:fldChar w:fldCharType="separate"/>
      </w:r>
      <w:r w:rsidR="00217F0F" w:rsidRPr="00217F0F">
        <w:t>[29, 31]</w:t>
      </w:r>
      <w:r w:rsidRPr="00217F0F">
        <w:rPr>
          <w:szCs w:val="24"/>
        </w:rPr>
        <w:fldChar w:fldCharType="end"/>
      </w:r>
      <w:r w:rsidRPr="00217F0F">
        <w:rPr>
          <w:szCs w:val="24"/>
        </w:rPr>
        <w:t>. This imbalance may be attributed to both preexisting liver conditions as well as alimentary habits.</w:t>
      </w:r>
    </w:p>
    <w:p w14:paraId="1DB5F0C7" w14:textId="77777777" w:rsidR="00941CE1" w:rsidRPr="00217F0F" w:rsidRDefault="00801463">
      <w:pPr>
        <w:rPr>
          <w:szCs w:val="24"/>
        </w:rPr>
      </w:pPr>
      <w:r w:rsidRPr="00217F0F">
        <w:rPr>
          <w:szCs w:val="24"/>
        </w:rPr>
        <w:t xml:space="preserve">Since low infecting doses tend to cause only asymptomatic infection </w:t>
      </w:r>
      <w:r w:rsidRPr="00217F0F">
        <w:rPr>
          <w:szCs w:val="24"/>
        </w:rPr>
        <w:fldChar w:fldCharType="begin"/>
      </w:r>
      <w:r w:rsidR="00217F0F">
        <w:rPr>
          <w:szCs w:val="24"/>
        </w:rPr>
        <w:instrText xml:space="preserve"> ADDIN ZOTERO_ITEM CSL_CITATION {"citationID":"d7jjJwos","properties":{"formattedCitation":"[5, 33]","plainCitation":"[5, 33]","noteIndex":0},"citationItems":[{"id":37,"uris":["http://zotero.org/users/5985486/items/JZTTP2SH"],"uri":["http://zotero.org/users/5985486/items/JZTTP2SH"],"itemData":{"id":37,"type":"article-journal","title":"EASL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sidRPr="00217F0F">
        <w:rPr>
          <w:szCs w:val="24"/>
        </w:rPr>
        <w:fldChar w:fldCharType="separate"/>
      </w:r>
      <w:r w:rsidR="00217F0F" w:rsidRPr="00217F0F">
        <w:t>[5, 33]</w:t>
      </w:r>
      <w:r w:rsidRPr="00217F0F">
        <w:rPr>
          <w:szCs w:val="24"/>
        </w:rPr>
        <w:fldChar w:fldCharType="end"/>
      </w:r>
      <w:r w:rsidRPr="00217F0F">
        <w:rPr>
          <w:szCs w:val="24"/>
        </w:rPr>
        <w:t xml:space="preserve"> clinical manifestations may be associated with either larger meals or highly contaminated food items.</w:t>
      </w:r>
    </w:p>
    <w:p w14:paraId="67E2C26E" w14:textId="77777777" w:rsidR="00941CE1" w:rsidRPr="00217F0F" w:rsidRDefault="00801463">
      <w:pPr>
        <w:rPr>
          <w:strike/>
          <w:szCs w:val="24"/>
        </w:rPr>
      </w:pPr>
      <w:r w:rsidRPr="00217F0F">
        <w:rPr>
          <w:szCs w:val="24"/>
        </w:rPr>
        <w:t xml:space="preserve">Preexisting conditions are associated with clinical manifestations of hepatitis E. Acute hepatitis E may develop as </w:t>
      </w:r>
      <w:del w:id="113" w:author="Alexandru Istrate" w:date="2019-09-26T18:31:00Z">
        <w:r w:rsidRPr="00217F0F" w:rsidDel="00E11825">
          <w:rPr>
            <w:szCs w:val="24"/>
          </w:rPr>
          <w:delText xml:space="preserve">acute </w:delText>
        </w:r>
      </w:del>
      <w:ins w:id="114" w:author="Alexandru Istrate" w:date="2019-09-26T18:31:00Z">
        <w:r w:rsidR="00E11825" w:rsidRPr="00217F0F">
          <w:rPr>
            <w:szCs w:val="24"/>
          </w:rPr>
          <w:t>acute</w:t>
        </w:r>
        <w:r w:rsidR="00E11825">
          <w:rPr>
            <w:szCs w:val="24"/>
          </w:rPr>
          <w:t>-</w:t>
        </w:r>
      </w:ins>
      <w:del w:id="115" w:author="Alexandru Istrate" w:date="2019-09-26T18:31:00Z">
        <w:r w:rsidRPr="00217F0F" w:rsidDel="00E11825">
          <w:rPr>
            <w:szCs w:val="24"/>
          </w:rPr>
          <w:delText xml:space="preserve">on </w:delText>
        </w:r>
      </w:del>
      <w:ins w:id="116" w:author="Alexandru Istrate" w:date="2019-09-26T18:31:00Z">
        <w:r w:rsidR="00E11825" w:rsidRPr="00217F0F">
          <w:rPr>
            <w:szCs w:val="24"/>
          </w:rPr>
          <w:t>on</w:t>
        </w:r>
        <w:r w:rsidR="00E11825">
          <w:rPr>
            <w:szCs w:val="24"/>
          </w:rPr>
          <w:t>-</w:t>
        </w:r>
      </w:ins>
      <w:r w:rsidRPr="00217F0F">
        <w:rPr>
          <w:szCs w:val="24"/>
        </w:rPr>
        <w:t xml:space="preserve">chronic liver disease with high fatality rates </w:t>
      </w:r>
      <w:r w:rsidRPr="00217F0F">
        <w:rPr>
          <w:szCs w:val="24"/>
        </w:rPr>
        <w:fldChar w:fldCharType="begin"/>
      </w:r>
      <w:r w:rsidRPr="00217F0F">
        <w:rPr>
          <w:szCs w:val="24"/>
        </w:rPr>
        <w:instrText xml:space="preserve"> ADDIN ZOTERO_ITEM CSL_CITATION {"citationID":"YPTQMxdH","properties":{"formattedCitation":"[15]","plainCitation":"[15]","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sidRPr="00217F0F">
        <w:rPr>
          <w:szCs w:val="24"/>
        </w:rPr>
        <w:fldChar w:fldCharType="separate"/>
      </w:r>
      <w:r w:rsidR="00217F0F" w:rsidRPr="00217F0F">
        <w:t>[15]</w:t>
      </w:r>
      <w:r w:rsidRPr="00217F0F">
        <w:rPr>
          <w:szCs w:val="24"/>
        </w:rPr>
        <w:fldChar w:fldCharType="end"/>
      </w:r>
      <w:r w:rsidRPr="00217F0F">
        <w:rPr>
          <w:szCs w:val="24"/>
        </w:rPr>
        <w:t xml:space="preserve">. Diabetes mellitus may slow-down liver regeneration and may cause considerable immunosuppression </w:t>
      </w:r>
      <w:r w:rsidRPr="00217F0F">
        <w:rPr>
          <w:szCs w:val="24"/>
        </w:rPr>
        <w:fldChar w:fldCharType="begin"/>
      </w:r>
      <w:r w:rsidRPr="00217F0F">
        <w:rPr>
          <w:szCs w:val="24"/>
        </w:rPr>
        <w:instrText xml:space="preserve"> ADDIN ZOTERO_ITEM CSL_CITATION {"citationID":"6IvqBqbQ","properties":{"formattedCitation":"[34]","plainCitation":"[34]","noteIndex":0},"citationItems":[{"id":103,"uris":["http://zotero.org/users/5985486/items/ZPXCJ3E9"],"uri":["http://zotero.org/users/5985486/items/ZPXCJ3E9"],"itemData":{"id":103,"type":"article-journal","title":"Patients with Diabetes Mellitus are Prone to Develop Severe Hepatitis and Liver Failure due to Hepatitis Virus Infection","container-title":"Journal of Clinical and Experimental Hepatology","page":"275-280","volume":"3","issue":"4","source":"DOI.org (Crossref)","DOI":"10.1016/j.jceh.2013.11.003","ISSN":"09736883","journalAbbreviation":"Journal of Clinical and Experimental Hepatology","language":"en","author":[{"family":"Singh","given":"Kumar K."},{"family":"Panda","given":"Subrat K."},{"literal":"Shalimar"},{"family":"Acharya","given":"Subrat K."}],"issued":{"date-parts":[["2013",12]]}}}],"schema":"https://github.com/citation-style-language/schema/raw/master/csl-citation.json"} </w:instrText>
      </w:r>
      <w:r w:rsidRPr="00217F0F">
        <w:rPr>
          <w:szCs w:val="24"/>
        </w:rPr>
        <w:fldChar w:fldCharType="separate"/>
      </w:r>
      <w:r w:rsidR="00217F0F" w:rsidRPr="00217F0F">
        <w:t>[34]</w:t>
      </w:r>
      <w:r w:rsidRPr="00217F0F">
        <w:rPr>
          <w:szCs w:val="24"/>
        </w:rPr>
        <w:fldChar w:fldCharType="end"/>
      </w:r>
      <w:r w:rsidRPr="00217F0F">
        <w:rPr>
          <w:szCs w:val="24"/>
        </w:rPr>
        <w:t>. We found more chronic conditions in hepatitis E patients compared to hepatitis A which may explain the higher prevalence of severe clinical courses and a higher fatality of hepatitis E irrespective of age and gender.</w:t>
      </w:r>
    </w:p>
    <w:p w14:paraId="0149E263" w14:textId="77777777" w:rsidR="00941CE1" w:rsidRPr="00217F0F" w:rsidRDefault="00801463">
      <w:pPr>
        <w:rPr>
          <w:szCs w:val="24"/>
        </w:rPr>
      </w:pPr>
      <w:r w:rsidRPr="00217F0F">
        <w:rPr>
          <w:szCs w:val="24"/>
        </w:rPr>
        <w:t xml:space="preserve">Generally, hepatitis E is mild enough needing only supportive treatment. Severe, immunocompromised patients and patients with acute-on-chronic liver disease are candidates </w:t>
      </w:r>
      <w:r w:rsidRPr="00217F0F">
        <w:rPr>
          <w:szCs w:val="24"/>
        </w:rPr>
        <w:lastRenderedPageBreak/>
        <w:t xml:space="preserve">for etiologic treatment with ribavirin and PEGylated interferon-alpha, with expected favorable results </w:t>
      </w:r>
      <w:r w:rsidRPr="00217F0F">
        <w:rPr>
          <w:szCs w:val="24"/>
        </w:rPr>
        <w:fldChar w:fldCharType="begin"/>
      </w:r>
      <w:r w:rsidR="00217F0F">
        <w:rPr>
          <w:szCs w:val="24"/>
        </w:rPr>
        <w:instrText xml:space="preserve"> ADDIN ZOTERO_ITEM CSL_CITATION {"citationID":"jitSOxHV","properties":{"formattedCitation":"[5, 35]","plainCitation":"[5, 35]","noteIndex":0},"citationItems":[{"id":37,"uris":["http://zotero.org/users/5985486/items/JZTTP2SH"],"uri":["http://zotero.org/users/5985486/items/JZTTP2SH"],"itemData":{"id":37,"type":"article-journal","title":"EASL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sidRPr="00217F0F">
        <w:rPr>
          <w:szCs w:val="24"/>
        </w:rPr>
        <w:fldChar w:fldCharType="separate"/>
      </w:r>
      <w:r w:rsidR="00217F0F" w:rsidRPr="00217F0F">
        <w:t>[5, 35]</w:t>
      </w:r>
      <w:r w:rsidRPr="00217F0F">
        <w:rPr>
          <w:szCs w:val="24"/>
        </w:rPr>
        <w:fldChar w:fldCharType="end"/>
      </w:r>
      <w:r w:rsidRPr="00217F0F">
        <w:rPr>
          <w:szCs w:val="24"/>
        </w:rPr>
        <w:t>.</w:t>
      </w:r>
    </w:p>
    <w:p w14:paraId="0A7E9D13" w14:textId="77777777" w:rsidR="00941CE1" w:rsidRPr="00217F0F" w:rsidRDefault="00801463">
      <w:pPr>
        <w:rPr>
          <w:szCs w:val="24"/>
        </w:rPr>
      </w:pPr>
      <w:r w:rsidRPr="00217F0F">
        <w:rPr>
          <w:szCs w:val="24"/>
        </w:rPr>
        <w:t xml:space="preserve">Among the 9 patients who received ribavirin, significant improvement was found in all cases; patients were either discharged at home or transferred to other departments for further care of their comorbidities. Acute-on-chronic liver failure was demonstrated in 3 of the treated cases, 5 other cases had immunologic deficiencies and another one presented with neurologic manifestations that triggered the search for hepatitis E infection. </w:t>
      </w:r>
    </w:p>
    <w:p w14:paraId="365CA2B8" w14:textId="77777777" w:rsidR="00941CE1" w:rsidRPr="00217F0F" w:rsidRDefault="00801463">
      <w:pPr>
        <w:rPr>
          <w:szCs w:val="24"/>
        </w:rPr>
      </w:pPr>
      <w:r w:rsidRPr="00217F0F">
        <w:rPr>
          <w:szCs w:val="24"/>
        </w:rPr>
        <w:t>The 3 deceased patients with acute-on-chronic end-stage liver disease with fulminant evolution and/or severe comorbidities did not receive etiologic treatment because of severe thrombocytopenia.</w:t>
      </w:r>
    </w:p>
    <w:p w14:paraId="1ADB3065" w14:textId="77777777" w:rsidR="00941CE1" w:rsidRPr="00217F0F" w:rsidRDefault="00801463">
      <w:pPr>
        <w:rPr>
          <w:szCs w:val="24"/>
        </w:rPr>
      </w:pPr>
      <w:r w:rsidRPr="00217F0F">
        <w:rPr>
          <w:szCs w:val="24"/>
        </w:rPr>
        <w:t xml:space="preserve">Only 5 (3.3%) hepatitis A cases developed severe disease with coagulation abnormalities and received plasma products, all with favorable outcome. Overall, more hepatitis E cases required additional treatment compared to hepatitis A despite apparent milder disease. </w:t>
      </w:r>
    </w:p>
    <w:p w14:paraId="65DC4FAE" w14:textId="77777777" w:rsidR="00941CE1" w:rsidRPr="00217F0F" w:rsidRDefault="00801463">
      <w:pPr>
        <w:rPr>
          <w:szCs w:val="24"/>
        </w:rPr>
      </w:pPr>
      <w:r w:rsidRPr="00217F0F">
        <w:rPr>
          <w:szCs w:val="24"/>
        </w:rPr>
        <w:t>Our study had several limitations</w:t>
      </w:r>
      <w:del w:id="117" w:author="Alexandru Istrate" w:date="2019-09-26T19:15:00Z">
        <w:r w:rsidRPr="00217F0F" w:rsidDel="005A6796">
          <w:rPr>
            <w:szCs w:val="24"/>
          </w:rPr>
          <w:delText xml:space="preserve">, </w:delText>
        </w:r>
      </w:del>
      <w:ins w:id="118" w:author="Alexandru Istrate" w:date="2019-09-26T19:15:00Z">
        <w:r w:rsidR="005A6796">
          <w:rPr>
            <w:szCs w:val="24"/>
          </w:rPr>
          <w:t>:</w:t>
        </w:r>
        <w:r w:rsidR="005A6796" w:rsidRPr="00217F0F">
          <w:rPr>
            <w:szCs w:val="24"/>
          </w:rPr>
          <w:t xml:space="preserve"> </w:t>
        </w:r>
      </w:ins>
      <w:del w:id="119" w:author="Alexandru Istrate" w:date="2019-09-26T19:15:00Z">
        <w:r w:rsidRPr="00217F0F" w:rsidDel="005A6796">
          <w:rPr>
            <w:szCs w:val="24"/>
          </w:rPr>
          <w:delText xml:space="preserve">genotyping </w:delText>
        </w:r>
      </w:del>
      <w:ins w:id="120" w:author="Alexandru Istrate" w:date="2019-09-26T19:15:00Z">
        <w:r w:rsidR="005A6796">
          <w:rPr>
            <w:szCs w:val="24"/>
          </w:rPr>
          <w:t>G</w:t>
        </w:r>
        <w:r w:rsidR="005A6796" w:rsidRPr="00217F0F">
          <w:rPr>
            <w:szCs w:val="24"/>
          </w:rPr>
          <w:t xml:space="preserve">enotyping </w:t>
        </w:r>
      </w:ins>
      <w:r w:rsidRPr="00217F0F">
        <w:rPr>
          <w:szCs w:val="24"/>
        </w:rPr>
        <w:t xml:space="preserve">was not possible, we presumed that genotypes 3 and 4 are found in Romania, as elsewhere in Europe </w:t>
      </w:r>
      <w:r w:rsidRPr="00217F0F">
        <w:rPr>
          <w:szCs w:val="24"/>
        </w:rPr>
        <w:fldChar w:fldCharType="begin"/>
      </w:r>
      <w:r w:rsidRPr="00217F0F">
        <w:rPr>
          <w:szCs w:val="24"/>
        </w:rPr>
        <w:instrText xml:space="preserve"> ADDIN ZOTERO_ITEM CSL_CITATION {"citationID":"OanS5AdI","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 xml:space="preserve">. No reliable data on our patient’s alimentary habits was available but the assumption is that pork products are responsible for most cases in a similar manner to other European countries </w:t>
      </w:r>
      <w:r w:rsidRPr="00217F0F">
        <w:rPr>
          <w:szCs w:val="24"/>
        </w:rPr>
        <w:fldChar w:fldCharType="begin"/>
      </w:r>
      <w:r w:rsidRPr="00217F0F">
        <w:rPr>
          <w:szCs w:val="24"/>
        </w:rPr>
        <w:instrText xml:space="preserve"> ADDIN ZOTERO_ITEM CSL_CITATION {"citationID":"zeJ2pyqs","properties":{"formattedCitation":"[7]","plainCitation":"[7]","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Pr="00217F0F">
        <w:rPr>
          <w:szCs w:val="24"/>
        </w:rPr>
        <w:fldChar w:fldCharType="separate"/>
      </w:r>
      <w:r w:rsidR="00217F0F" w:rsidRPr="00217F0F">
        <w:t>[7]</w:t>
      </w:r>
      <w:r w:rsidRPr="00217F0F">
        <w:rPr>
          <w:szCs w:val="24"/>
        </w:rPr>
        <w:fldChar w:fldCharType="end"/>
      </w:r>
      <w:r w:rsidRPr="00217F0F">
        <w:rPr>
          <w:szCs w:val="24"/>
        </w:rPr>
        <w:t>. Follow-up was not insured in all cases, which may have been valuable in measuring the rate of chronic HEV infection.</w:t>
      </w:r>
    </w:p>
    <w:p w14:paraId="4FE9C0DE" w14:textId="77777777" w:rsidR="00941CE1" w:rsidRPr="00217F0F" w:rsidRDefault="00801463">
      <w:pPr>
        <w:pStyle w:val="Heading1"/>
        <w:rPr>
          <w:szCs w:val="24"/>
        </w:rPr>
      </w:pPr>
      <w:r w:rsidRPr="00217F0F">
        <w:rPr>
          <w:szCs w:val="24"/>
        </w:rPr>
        <w:t>Conclusions</w:t>
      </w:r>
    </w:p>
    <w:p w14:paraId="5598EBC0" w14:textId="77777777" w:rsidR="00941CE1" w:rsidRPr="00217F0F" w:rsidRDefault="00801463">
      <w:pPr>
        <w:rPr>
          <w:szCs w:val="24"/>
        </w:rPr>
      </w:pPr>
      <w:r w:rsidRPr="00217F0F">
        <w:rPr>
          <w:szCs w:val="24"/>
        </w:rPr>
        <w:t>An increased number of hepatitis E cases were admitted to our institution in the last two years. Hepatitis E was generally milder than hepatitis A, more frequently found in older patients with preexisting conditions. Ribavirin treatment seems to be beneficial in patients with acute-on-chronic liver disease and immunosuppression.</w:t>
      </w:r>
    </w:p>
    <w:p w14:paraId="6698FC30" w14:textId="77777777" w:rsidR="00941CE1" w:rsidRPr="00217F0F" w:rsidRDefault="00801463">
      <w:pPr>
        <w:pStyle w:val="Heading1"/>
        <w:rPr>
          <w:szCs w:val="24"/>
        </w:rPr>
      </w:pPr>
      <w:r w:rsidRPr="00217F0F">
        <w:rPr>
          <w:szCs w:val="24"/>
        </w:rPr>
        <w:t>References</w:t>
      </w:r>
    </w:p>
    <w:p w14:paraId="160FBCAB" w14:textId="77777777" w:rsidR="00217F0F" w:rsidRPr="00217F0F" w:rsidRDefault="00801463" w:rsidP="00217F0F">
      <w:pPr>
        <w:pStyle w:val="Bibliography"/>
      </w:pPr>
      <w:r w:rsidRPr="00217F0F">
        <w:fldChar w:fldCharType="begin"/>
      </w:r>
      <w:r w:rsidR="00217F0F">
        <w:instrText xml:space="preserve"> ADDIN ZOTERO_BIBL {"uncited":[],"omitted":[],"custom":[]} CSL_BIBLIOGRAPHY </w:instrText>
      </w:r>
      <w:r w:rsidRPr="00217F0F">
        <w:fldChar w:fldCharType="separate"/>
      </w:r>
      <w:r w:rsidR="00217F0F" w:rsidRPr="00217F0F">
        <w:t xml:space="preserve">1. </w:t>
      </w:r>
      <w:r w:rsidR="00217F0F" w:rsidRPr="00217F0F">
        <w:tab/>
        <w:t>Purdy MA, Harrison TJ, Jameel S, Meng X-J, Okamoto H, Van der Poel WHM, Smith DB, ICTV Report Consortium (2017) ICTV Virus Taxonomy Profile: Hepeviridae. J Gen Virol 98:2645–2646</w:t>
      </w:r>
    </w:p>
    <w:p w14:paraId="74C5AFEE" w14:textId="77777777" w:rsidR="00217F0F" w:rsidRPr="00217F0F" w:rsidRDefault="00217F0F" w:rsidP="00217F0F">
      <w:pPr>
        <w:pStyle w:val="Bibliography"/>
      </w:pPr>
      <w:r w:rsidRPr="00217F0F">
        <w:t xml:space="preserve">2. </w:t>
      </w:r>
      <w:r w:rsidRPr="00217F0F">
        <w:tab/>
        <w:t>Smith DB, Simmonds P, members of the International Committee on the Taxonomy of Viruses Hepeviridae Study Group, Jameel S, Emerson SU, Harrison TJ, Meng X-J, Okamoto H, Van der Poel WHM, Purdy MA (2014) Consensus proposals for classification of the family Hepeviridae. J Gen Virol 95:2223–2232</w:t>
      </w:r>
    </w:p>
    <w:p w14:paraId="5EFB260F" w14:textId="77777777" w:rsidR="00217F0F" w:rsidRPr="00217F0F" w:rsidRDefault="00217F0F" w:rsidP="00217F0F">
      <w:pPr>
        <w:pStyle w:val="Bibliography"/>
      </w:pPr>
      <w:r w:rsidRPr="00217F0F">
        <w:t xml:space="preserve">3. </w:t>
      </w:r>
      <w:r w:rsidRPr="00217F0F">
        <w:tab/>
        <w:t>Adlhoch C, Avellon A, Baylis SA, et al (2016) Hepatitis E virus: Assessment of the epidemiological situation in humans in Europe, 2014/15. J Clin Virol 82:9–16</w:t>
      </w:r>
    </w:p>
    <w:p w14:paraId="63EFFD2A" w14:textId="77777777" w:rsidR="00217F0F" w:rsidRPr="00217F0F" w:rsidRDefault="00217F0F" w:rsidP="00217F0F">
      <w:pPr>
        <w:pStyle w:val="Bibliography"/>
      </w:pPr>
      <w:r w:rsidRPr="00217F0F">
        <w:t xml:space="preserve">4. </w:t>
      </w:r>
      <w:r w:rsidRPr="00217F0F">
        <w:tab/>
        <w:t>Bouwknegt M, Frankena K, Rutjes SA, Wellenberg GJ, de Roda Husman AM, van der Poel WHM, de Jong MCM (2008) Estimation of hepatitis E virus transmission among pigs due to contact-exposure. Vet Res 39:40</w:t>
      </w:r>
    </w:p>
    <w:p w14:paraId="08D02DCC" w14:textId="77777777" w:rsidR="00217F0F" w:rsidRPr="00217F0F" w:rsidRDefault="00217F0F" w:rsidP="00217F0F">
      <w:pPr>
        <w:pStyle w:val="Bibliography"/>
      </w:pPr>
      <w:r w:rsidRPr="00217F0F">
        <w:t xml:space="preserve">5. </w:t>
      </w:r>
      <w:r w:rsidRPr="00217F0F">
        <w:tab/>
        <w:t>Dalton HR, Kamar N, Baylis SA, Moradpour D, Wedemeyer H, Negro F (2018) EASL Clinical Practice Guidelines on hepatitis E virus infection. J Hepatol 68:1256–1271</w:t>
      </w:r>
    </w:p>
    <w:p w14:paraId="3579900D" w14:textId="77777777" w:rsidR="00217F0F" w:rsidRPr="00217F0F" w:rsidRDefault="00217F0F" w:rsidP="00217F0F">
      <w:pPr>
        <w:pStyle w:val="Bibliography"/>
      </w:pPr>
      <w:r w:rsidRPr="00217F0F">
        <w:t xml:space="preserve">6. </w:t>
      </w:r>
      <w:r w:rsidRPr="00217F0F">
        <w:tab/>
        <w:t>Rutjes SA, Lodder WJ, Lodder-Verschoor F, van den Berg HHJL, Vennema H, Duizer E, Koopmans M, Husman AM de R (2009) Sources of Hepatitis E Virus Genotype 3 in the Netherlands. Emerg Infect Dis 15:381–387</w:t>
      </w:r>
    </w:p>
    <w:p w14:paraId="13980B42" w14:textId="77777777" w:rsidR="00217F0F" w:rsidRPr="00217F0F" w:rsidRDefault="00217F0F" w:rsidP="00217F0F">
      <w:pPr>
        <w:pStyle w:val="Bibliography"/>
      </w:pPr>
      <w:r w:rsidRPr="00217F0F">
        <w:lastRenderedPageBreak/>
        <w:t xml:space="preserve">7. </w:t>
      </w:r>
      <w:r w:rsidRPr="00217F0F">
        <w:tab/>
        <w:t>Faber M, Askar M, Stark K (2018) Case-control study on risk factors for acute hepatitis E in Germany, 2012 to 2014. Eurosurveillance. doi: 10.2807/1560-7917.ES.2018.23.19.17-00469</w:t>
      </w:r>
    </w:p>
    <w:p w14:paraId="4AF48FDC" w14:textId="77777777" w:rsidR="00217F0F" w:rsidRPr="00217F0F" w:rsidRDefault="00217F0F" w:rsidP="00217F0F">
      <w:pPr>
        <w:pStyle w:val="Bibliography"/>
      </w:pPr>
      <w:r w:rsidRPr="00217F0F">
        <w:t xml:space="preserve">8. </w:t>
      </w:r>
      <w:r w:rsidRPr="00217F0F">
        <w:tab/>
        <w:t>Renou C, Roque-Afonso A-M, Pavio N (2014) Foodborne Transmission of Hepatitis E Virus from Raw Pork Liver Sausage, France. Emerg Infect Dis 20:1945–1947</w:t>
      </w:r>
    </w:p>
    <w:p w14:paraId="233FBD32" w14:textId="77777777" w:rsidR="00217F0F" w:rsidRPr="00217F0F" w:rsidRDefault="00217F0F" w:rsidP="00217F0F">
      <w:pPr>
        <w:pStyle w:val="Bibliography"/>
      </w:pPr>
      <w:r w:rsidRPr="00217F0F">
        <w:t xml:space="preserve">9. </w:t>
      </w:r>
      <w:r w:rsidRPr="00217F0F">
        <w:tab/>
        <w:t>Said B, Ijaz S, Kafatos G, Booth L, Thomas HL, Walsh A, Ramsay M, Morgan D, on behalf of the Hepatitis E Incident Investigation Team (2009) Hepatitis E Outbreak on Cruise Ship. Emerg Infect Dis 15:1738–1744</w:t>
      </w:r>
    </w:p>
    <w:p w14:paraId="5F49EB92" w14:textId="77777777" w:rsidR="00217F0F" w:rsidRPr="00217F0F" w:rsidRDefault="00217F0F" w:rsidP="00217F0F">
      <w:pPr>
        <w:pStyle w:val="Bibliography"/>
      </w:pPr>
      <w:r w:rsidRPr="00217F0F">
        <w:t xml:space="preserve">10. </w:t>
      </w:r>
      <w:r w:rsidRPr="00217F0F">
        <w:tab/>
        <w:t>Boxall E, Herborn A, Kochethu G, Pratt G, Adams D, Ijaz S, Teo C-G (2006) Transfusion-transmitted hepatitis E in a “nonhyperendemic” country. Transfus Med 16:79–83</w:t>
      </w:r>
    </w:p>
    <w:p w14:paraId="31DF3A06" w14:textId="77777777" w:rsidR="00217F0F" w:rsidRPr="00217F0F" w:rsidRDefault="00217F0F" w:rsidP="00217F0F">
      <w:pPr>
        <w:pStyle w:val="Bibliography"/>
      </w:pPr>
      <w:r w:rsidRPr="00217F0F">
        <w:t xml:space="preserve">11. </w:t>
      </w:r>
      <w:r w:rsidRPr="00217F0F">
        <w:tab/>
        <w:t>Matsubayashi K, Kang J-H, Sakata H, et al (2008) A case of transfusion-transmitted hepatitis E caused by blood from a donor infected with hepatitis E virus via zoonotic food-borne route. Transfusion (Paris) 48:1368–1375</w:t>
      </w:r>
    </w:p>
    <w:p w14:paraId="5BC1C6EE" w14:textId="77777777" w:rsidR="00217F0F" w:rsidRPr="00217F0F" w:rsidRDefault="00217F0F" w:rsidP="00217F0F">
      <w:pPr>
        <w:pStyle w:val="Bibliography"/>
      </w:pPr>
      <w:r w:rsidRPr="00217F0F">
        <w:t xml:space="preserve">12. </w:t>
      </w:r>
      <w:r w:rsidRPr="00217F0F">
        <w:tab/>
        <w:t>Galiana C, Fernández-Barredo S, García A, Gómez MT, Pérez-Gracia MT Short Report: Occupational Exposure to Hepatitis E Virus (HEV) in Swine Workers. 4</w:t>
      </w:r>
    </w:p>
    <w:p w14:paraId="33F96EA1" w14:textId="77777777" w:rsidR="00217F0F" w:rsidRPr="00217F0F" w:rsidRDefault="00217F0F" w:rsidP="00217F0F">
      <w:pPr>
        <w:pStyle w:val="Bibliography"/>
      </w:pPr>
      <w:r w:rsidRPr="00217F0F">
        <w:t xml:space="preserve">13. </w:t>
      </w:r>
      <w:r w:rsidRPr="00217F0F">
        <w:tab/>
        <w:t>Loyon L (2018) Overview of Animal Manure Management for Beef, Pig, and Poultry Farms in France. Front Sustain Food Syst 2:36</w:t>
      </w:r>
    </w:p>
    <w:p w14:paraId="0315EBFC" w14:textId="77777777" w:rsidR="00217F0F" w:rsidRPr="00217F0F" w:rsidRDefault="00217F0F" w:rsidP="00217F0F">
      <w:pPr>
        <w:pStyle w:val="Bibliography"/>
      </w:pPr>
      <w:r w:rsidRPr="00217F0F">
        <w:t xml:space="preserve">14. </w:t>
      </w:r>
      <w:r w:rsidRPr="00217F0F">
        <w:tab/>
        <w:t>Kamar N, Garrouste C, Haagsma EB, et al (2011) Factors Associated With Chronic Hepatitis in Patients With Hepatitis E Virus Infection Who Have Received Solid Organ Transplants. Gastroenterology 140:1481–1489</w:t>
      </w:r>
    </w:p>
    <w:p w14:paraId="7B0ADFAF" w14:textId="77777777" w:rsidR="00217F0F" w:rsidRPr="00217F0F" w:rsidRDefault="00217F0F" w:rsidP="00217F0F">
      <w:pPr>
        <w:pStyle w:val="Bibliography"/>
      </w:pPr>
      <w:r w:rsidRPr="00217F0F">
        <w:t xml:space="preserve">15. </w:t>
      </w:r>
      <w:r w:rsidRPr="00217F0F">
        <w:tab/>
        <w:t>Zhang S, Chen C, Peng J, et al (2017) Investigation of underlying comorbidities as risk factors for symptomatic human hepatitis E virus infection. Aliment Pharmacol Ther 45:701–713</w:t>
      </w:r>
    </w:p>
    <w:p w14:paraId="6B34452B" w14:textId="77777777" w:rsidR="00217F0F" w:rsidRPr="00217F0F" w:rsidRDefault="00217F0F" w:rsidP="00217F0F">
      <w:pPr>
        <w:pStyle w:val="Bibliography"/>
      </w:pPr>
      <w:r w:rsidRPr="00217F0F">
        <w:t xml:space="preserve">16. </w:t>
      </w:r>
      <w:r w:rsidRPr="00217F0F">
        <w:tab/>
        <w:t>Debing Y, Moradpour D, Neyts J, Gouttenoire J (2016) Update on hepatitis E virology: Implications for clinical practice. J Hepatol 65:200–212</w:t>
      </w:r>
    </w:p>
    <w:p w14:paraId="4F4E787C" w14:textId="77777777" w:rsidR="00217F0F" w:rsidRPr="00217F0F" w:rsidRDefault="00217F0F" w:rsidP="00217F0F">
      <w:pPr>
        <w:pStyle w:val="Bibliography"/>
      </w:pPr>
      <w:r w:rsidRPr="00217F0F">
        <w:t xml:space="preserve">17. </w:t>
      </w:r>
      <w:r w:rsidRPr="00217F0F">
        <w:tab/>
        <w:t>Pischke S, Hartl J, Pas SD, Lohse AW, Jacobs BC, Van der Eijk AA (2017) Hepatitis E virus: Infection beyond the liver? J Hepatol 66:1082–1095</w:t>
      </w:r>
    </w:p>
    <w:p w14:paraId="1070FC40" w14:textId="77777777" w:rsidR="00217F0F" w:rsidRPr="00217F0F" w:rsidRDefault="00217F0F" w:rsidP="00217F0F">
      <w:pPr>
        <w:pStyle w:val="Bibliography"/>
      </w:pPr>
      <w:r w:rsidRPr="00217F0F">
        <w:t xml:space="preserve">18. </w:t>
      </w:r>
      <w:r w:rsidRPr="00217F0F">
        <w:tab/>
        <w:t>Dalton HR, Stableforth W, Thurairajah P, et al (2008) Autochthonous hepatitis E in Southwest England: natural history, complications and seasonal variation, and hepatitis E virus IgG seroprevalence in blood donors, the elderly and patients with chronic liver disease: Eur J Gastroenterol Hepatol 20:784–790</w:t>
      </w:r>
    </w:p>
    <w:p w14:paraId="5989D680" w14:textId="77777777" w:rsidR="00217F0F" w:rsidRPr="00217F0F" w:rsidRDefault="00217F0F" w:rsidP="00217F0F">
      <w:pPr>
        <w:pStyle w:val="Bibliography"/>
      </w:pPr>
      <w:r w:rsidRPr="00217F0F">
        <w:t xml:space="preserve">19. </w:t>
      </w:r>
      <w:r w:rsidRPr="00217F0F">
        <w:tab/>
        <w:t>Goyal R, Kumar A, Panda SK, Paul SB, Acharya SK (2012) Ribavirin therapy for hepatitis E virus-induced acute on chronic liver failure: a preliminary report. Antivir Ther 17:1091–1096</w:t>
      </w:r>
    </w:p>
    <w:p w14:paraId="17F6CFA2" w14:textId="77777777" w:rsidR="00217F0F" w:rsidRPr="00217F0F" w:rsidRDefault="00217F0F" w:rsidP="00217F0F">
      <w:pPr>
        <w:pStyle w:val="Bibliography"/>
      </w:pPr>
      <w:r w:rsidRPr="00217F0F">
        <w:t xml:space="preserve">20. </w:t>
      </w:r>
      <w:r w:rsidRPr="00217F0F">
        <w:tab/>
        <w:t>Péron JM, Dalton H, Izopet J, Kamar N (2011) Acute autochthonous hepatitis E in western patients with underlying chronic liver disease: A role for ribavirin? J Hepatol 54:1323–1324</w:t>
      </w:r>
    </w:p>
    <w:p w14:paraId="7288393D" w14:textId="77777777" w:rsidR="00217F0F" w:rsidRPr="00217F0F" w:rsidRDefault="00217F0F" w:rsidP="00217F0F">
      <w:pPr>
        <w:pStyle w:val="Bibliography"/>
      </w:pPr>
      <w:r w:rsidRPr="00217F0F">
        <w:lastRenderedPageBreak/>
        <w:t xml:space="preserve">21. </w:t>
      </w:r>
      <w:r w:rsidRPr="00217F0F">
        <w:tab/>
        <w:t>Dalton HR, Kamar N, van Eijk JJJ, Mclean BN, Cintas P, Bendall RP, Jacobs BC (2016) Hepatitis E virus and neurological injury. Nat Rev Neurol 12:77–85</w:t>
      </w:r>
    </w:p>
    <w:p w14:paraId="6F08CC9F" w14:textId="77777777" w:rsidR="00217F0F" w:rsidRPr="00217F0F" w:rsidRDefault="00217F0F" w:rsidP="00217F0F">
      <w:pPr>
        <w:pStyle w:val="Bibliography"/>
      </w:pPr>
      <w:r w:rsidRPr="00217F0F">
        <w:t xml:space="preserve">22. </w:t>
      </w:r>
      <w:r w:rsidRPr="00217F0F">
        <w:tab/>
        <w:t>Jha AK, Nijhawan S, Nepalia S, Suchismita A (2012) Association of Bell’s Palsy with Hepatitis E Virus Infection: A Rare Entity. J Clin Exp Hepatol 2:88–90</w:t>
      </w:r>
    </w:p>
    <w:p w14:paraId="3F9EEC85" w14:textId="77777777" w:rsidR="00217F0F" w:rsidRPr="00217F0F" w:rsidRDefault="00217F0F" w:rsidP="00217F0F">
      <w:pPr>
        <w:pStyle w:val="Bibliography"/>
      </w:pPr>
      <w:r w:rsidRPr="00217F0F">
        <w:t xml:space="preserve">23. </w:t>
      </w:r>
      <w:r w:rsidRPr="00217F0F">
        <w:tab/>
        <w:t>Gérolami R, Moal V, Colson P (2008) Chronic Hepatitis E with Cirrhosis in a Kidney-Transplant Recipient. N Engl J Med 358:859–860</w:t>
      </w:r>
    </w:p>
    <w:p w14:paraId="4EE46E6D" w14:textId="77777777" w:rsidR="00217F0F" w:rsidRPr="00217F0F" w:rsidRDefault="00217F0F" w:rsidP="00217F0F">
      <w:pPr>
        <w:pStyle w:val="Bibliography"/>
      </w:pPr>
      <w:r w:rsidRPr="00217F0F">
        <w:t xml:space="preserve">24. </w:t>
      </w:r>
      <w:r w:rsidRPr="00217F0F">
        <w:tab/>
        <w:t>Legrand‐Abravanel F, Kamar N, Sandres‐Saune K, Garrouste C, Dubois M, Mansuy J, Muscari F, Sallusto F, Rostaing L, Izopet J (2010) Characteristics of Autochthonous Hepatitis E Virus Infection in Solid‐Organ Transplant Recipients in France. J Infect Dis 202:835–844</w:t>
      </w:r>
    </w:p>
    <w:p w14:paraId="2C6D29B6" w14:textId="77777777" w:rsidR="00217F0F" w:rsidRPr="00217F0F" w:rsidRDefault="00217F0F" w:rsidP="00217F0F">
      <w:pPr>
        <w:pStyle w:val="Bibliography"/>
      </w:pPr>
      <w:r w:rsidRPr="00217F0F">
        <w:t xml:space="preserve">25. </w:t>
      </w:r>
      <w:r w:rsidRPr="00217F0F">
        <w:tab/>
        <w:t>VIDAS® Hepatitis panel. In: BioMérieux Clin. Diagn. Routine and confirmation testing of Hepatitis A, B, C and E. Accessed 22 Sep 2019</w:t>
      </w:r>
    </w:p>
    <w:p w14:paraId="72E5E3FC" w14:textId="77777777" w:rsidR="00217F0F" w:rsidRPr="00217F0F" w:rsidRDefault="00217F0F" w:rsidP="00217F0F">
      <w:pPr>
        <w:pStyle w:val="Bibliography"/>
      </w:pPr>
      <w:r w:rsidRPr="00217F0F">
        <w:t xml:space="preserve">26. </w:t>
      </w:r>
      <w:r w:rsidRPr="00217F0F">
        <w:tab/>
        <w:t>Doting MHE, Weel J, Niesters HGM, Riezebos-Brilman A, Brandenburg A (2017) The added value of hepatitis E diagnostics in determining causes of hepatitis in routine diagnostic settings in the Netherlands. Clin Microbiol Infect 23:667–671</w:t>
      </w:r>
    </w:p>
    <w:p w14:paraId="78683593" w14:textId="77777777" w:rsidR="00217F0F" w:rsidRPr="00217F0F" w:rsidRDefault="00217F0F" w:rsidP="00217F0F">
      <w:pPr>
        <w:pStyle w:val="Bibliography"/>
      </w:pPr>
      <w:r w:rsidRPr="00217F0F">
        <w:t xml:space="preserve">27. </w:t>
      </w:r>
      <w:r w:rsidRPr="00217F0F">
        <w:tab/>
        <w:t>Vollmer T, Diekmann J, Eberhardt M, Knabbe C, Dreier J (2016) Monitoring of Anti-Hepatitis E Virus Antibody Seroconversion in Asymptomatically Infected Blood Donors: Systematic Comparison of Nine Commercial Anti-HEV IgM and IgG Assays. Viruses 8:232</w:t>
      </w:r>
    </w:p>
    <w:p w14:paraId="50DC527F" w14:textId="77777777" w:rsidR="00217F0F" w:rsidRPr="00217F0F" w:rsidRDefault="00217F0F" w:rsidP="00217F0F">
      <w:pPr>
        <w:pStyle w:val="Bibliography"/>
      </w:pPr>
      <w:r w:rsidRPr="00217F0F">
        <w:t xml:space="preserve">28. </w:t>
      </w:r>
      <w:r w:rsidRPr="00217F0F">
        <w:tab/>
        <w:t>Faber MS, Wenzel JJ, Jilg W, Thamm M, Höhle M, Stark K (2012) Hepatitis E Virus Seroprevalence among Adults, Germany. Emerg Infect Dis 18:1654–1657</w:t>
      </w:r>
    </w:p>
    <w:p w14:paraId="2F55A2FC" w14:textId="77777777" w:rsidR="00217F0F" w:rsidRPr="00217F0F" w:rsidRDefault="00217F0F" w:rsidP="00217F0F">
      <w:pPr>
        <w:pStyle w:val="Bibliography"/>
      </w:pPr>
      <w:r w:rsidRPr="00217F0F">
        <w:t xml:space="preserve">29. </w:t>
      </w:r>
      <w:r w:rsidRPr="00217F0F">
        <w:tab/>
        <w:t xml:space="preserve">(2017) Analiza evoluției bolilor transmisibile aflate în supraveghere, Raport pentru anul 2016. </w:t>
      </w:r>
    </w:p>
    <w:p w14:paraId="035A7704" w14:textId="77777777" w:rsidR="00217F0F" w:rsidRPr="00217F0F" w:rsidRDefault="00217F0F" w:rsidP="00217F0F">
      <w:pPr>
        <w:pStyle w:val="Bibliography"/>
      </w:pPr>
      <w:r w:rsidRPr="00217F0F">
        <w:t xml:space="preserve">30. </w:t>
      </w:r>
      <w:r w:rsidRPr="00217F0F">
        <w:tab/>
        <w:t>Flemming JA, Dewit Y, Mah JM, Saperia J, Groome PA, Booth CM (2019) Incidence of cirrhosis in young birth cohorts in Canada from 1997 to 2016: a retrospective population-based study. Lancet Gastroenterol Hepatol 4:217–226</w:t>
      </w:r>
    </w:p>
    <w:p w14:paraId="40948349" w14:textId="77777777" w:rsidR="00217F0F" w:rsidRPr="00217F0F" w:rsidRDefault="00217F0F" w:rsidP="00217F0F">
      <w:pPr>
        <w:pStyle w:val="Bibliography"/>
      </w:pPr>
      <w:r w:rsidRPr="00217F0F">
        <w:t xml:space="preserve">31. </w:t>
      </w:r>
      <w:r w:rsidRPr="00217F0F">
        <w:tab/>
        <w:t>Drositis I, Bertsias A, Lionis C, Kouroumalis E (2013) Epidemiology and molecular analysis of hepatitis A, B and C in a semi-urban and rural area of Crete. Eur J Intern Med 24:839–845</w:t>
      </w:r>
    </w:p>
    <w:p w14:paraId="1C7D4F27" w14:textId="77777777" w:rsidR="00217F0F" w:rsidRPr="00217F0F" w:rsidRDefault="00217F0F" w:rsidP="00217F0F">
      <w:pPr>
        <w:pStyle w:val="Bibliography"/>
      </w:pPr>
      <w:r w:rsidRPr="00217F0F">
        <w:t xml:space="preserve">32. </w:t>
      </w:r>
      <w:r w:rsidRPr="00217F0F">
        <w:tab/>
        <w:t xml:space="preserve">Hofstraat S, Falla A, Veldhuijzen I, Hahné S, Benthem BHB van, Tavoschi L, Europäisches Zentrum für die Prävention und die Kontrolle von Krankheiten (2016) Systematic review on hepatitis B and C prevalence in the EU/EEA. </w:t>
      </w:r>
    </w:p>
    <w:p w14:paraId="0E525786" w14:textId="77777777" w:rsidR="00217F0F" w:rsidRPr="00217F0F" w:rsidRDefault="00217F0F" w:rsidP="00217F0F">
      <w:pPr>
        <w:pStyle w:val="Bibliography"/>
      </w:pPr>
      <w:r w:rsidRPr="00217F0F">
        <w:t xml:space="preserve">33. </w:t>
      </w:r>
      <w:r w:rsidRPr="00217F0F">
        <w:tab/>
        <w:t>Hewitt PE, Ijaz S, Brailsford SR, et al (2014) Hepatitis E virus in blood components: a prevalence and transmission study in southeast England. The Lancet 384:1766–1773</w:t>
      </w:r>
    </w:p>
    <w:p w14:paraId="07F466AE" w14:textId="77777777" w:rsidR="00217F0F" w:rsidRPr="00217F0F" w:rsidRDefault="00217F0F" w:rsidP="00217F0F">
      <w:pPr>
        <w:pStyle w:val="Bibliography"/>
      </w:pPr>
      <w:r w:rsidRPr="00217F0F">
        <w:t xml:space="preserve">34. </w:t>
      </w:r>
      <w:r w:rsidRPr="00217F0F">
        <w:tab/>
        <w:t>Singh KK, Panda SK, Shalimar, Acharya SK (2013) Patients with Diabetes Mellitus are Prone to Develop Severe Hepatitis and Liver Failure due to Hepatitis Virus Infection. J Clin Exp Hepatol 3:275–280</w:t>
      </w:r>
    </w:p>
    <w:p w14:paraId="4613E120" w14:textId="77777777" w:rsidR="00217F0F" w:rsidRPr="00217F0F" w:rsidRDefault="00217F0F" w:rsidP="00217F0F">
      <w:pPr>
        <w:pStyle w:val="Bibliography"/>
      </w:pPr>
      <w:r w:rsidRPr="00217F0F">
        <w:lastRenderedPageBreak/>
        <w:t xml:space="preserve">35. </w:t>
      </w:r>
      <w:r w:rsidRPr="00217F0F">
        <w:tab/>
        <w:t>Kamar N, Pischke S (2019) Acute and Persistent Hepatitis E Virus Genotype 3 and 4 Infection: Clinical Features, Pathogenesis, and Treatment. Cold Spring Harb Perspect Med 9:a031872</w:t>
      </w:r>
    </w:p>
    <w:p w14:paraId="03B06025" w14:textId="77777777" w:rsidR="00941CE1" w:rsidRPr="00217F0F" w:rsidRDefault="00801463">
      <w:pPr>
        <w:rPr>
          <w:szCs w:val="24"/>
        </w:rPr>
      </w:pPr>
      <w:r w:rsidRPr="00217F0F">
        <w:rPr>
          <w:szCs w:val="24"/>
        </w:rPr>
        <w:fldChar w:fldCharType="end"/>
      </w:r>
    </w:p>
    <w:sectPr w:rsidR="00941CE1" w:rsidRPr="00217F0F">
      <w:endnotePr>
        <w:numFmt w:val="decimal"/>
      </w:endnotePr>
      <w:pgSz w:w="11906" w:h="16838"/>
      <w:pgMar w:top="1440" w:right="1440" w:bottom="1440" w:left="1440" w:header="720" w:footer="720" w:gutter="0"/>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lexandru Istrate" w:date="2019-09-26T18:40:00Z" w:initials="AI">
    <w:p w14:paraId="74C65DFC" w14:textId="77777777" w:rsidR="00806161" w:rsidRDefault="00806161">
      <w:pPr>
        <w:pStyle w:val="CommentText"/>
      </w:pPr>
      <w:r>
        <w:rPr>
          <w:rStyle w:val="CommentReference"/>
        </w:rPr>
        <w:annotationRef/>
      </w:r>
      <w:r>
        <w:t>Common knowledge, not groundbreaking enough to promote to abstract.</w:t>
      </w:r>
    </w:p>
  </w:comment>
  <w:comment w:id="66" w:author="Alexandru Istrate" w:date="2019-09-26T18:55:00Z" w:initials="AI">
    <w:p w14:paraId="7910869A" w14:textId="77777777" w:rsidR="00B24B3F" w:rsidRDefault="00B24B3F">
      <w:pPr>
        <w:pStyle w:val="CommentText"/>
      </w:pPr>
      <w:r>
        <w:rPr>
          <w:rStyle w:val="CommentReference"/>
        </w:rPr>
        <w:annotationRef/>
      </w:r>
      <w:r>
        <w:t xml:space="preserve">Sa ii spun log-normal? </w:t>
      </w:r>
      <w:proofErr w:type="spellStart"/>
      <w:r>
        <w:t>Ar</w:t>
      </w:r>
      <w:proofErr w:type="spellEnd"/>
      <w:r>
        <w:t xml:space="preserve"> fi </w:t>
      </w:r>
      <w:proofErr w:type="spellStart"/>
      <w:r>
        <w:t>mai</w:t>
      </w:r>
      <w:proofErr w:type="spellEnd"/>
      <w:r>
        <w:t xml:space="preserve"> </w:t>
      </w:r>
      <w:proofErr w:type="spellStart"/>
      <w:r>
        <w:t>justificat</w:t>
      </w:r>
      <w:proofErr w:type="spellEnd"/>
      <w:r>
        <w:t xml:space="preserve">, </w:t>
      </w:r>
      <w:proofErr w:type="spellStart"/>
      <w:r>
        <w:t>dar</w:t>
      </w:r>
      <w:proofErr w:type="spellEnd"/>
      <w:r>
        <w:t xml:space="preserve"> nu am </w:t>
      </w:r>
      <w:proofErr w:type="spellStart"/>
      <w:r>
        <w:t>facut</w:t>
      </w:r>
      <w:proofErr w:type="spellEnd"/>
      <w:r>
        <w:t xml:space="preserve"> </w:t>
      </w:r>
      <w:proofErr w:type="spellStart"/>
      <w:r>
        <w:t>nicio</w:t>
      </w:r>
      <w:proofErr w:type="spellEnd"/>
      <w:r>
        <w:t xml:space="preserve"> </w:t>
      </w:r>
      <w:proofErr w:type="spellStart"/>
      <w:r>
        <w:t>procedura</w:t>
      </w:r>
      <w:proofErr w:type="spellEnd"/>
      <w:r>
        <w:t xml:space="preserve"> </w:t>
      </w:r>
      <w:proofErr w:type="spellStart"/>
      <w:r>
        <w:t>formala</w:t>
      </w:r>
      <w:proofErr w:type="spellEnd"/>
      <w:r>
        <w:t xml:space="preserve"> de </w:t>
      </w:r>
      <w:proofErr w:type="spellStart"/>
      <w:r>
        <w:t>testare</w:t>
      </w:r>
      <w:proofErr w:type="spellEnd"/>
      <w:r>
        <w:t xml:space="preserve">. M-am </w:t>
      </w:r>
      <w:proofErr w:type="spellStart"/>
      <w:r>
        <w:t>folosit</w:t>
      </w:r>
      <w:proofErr w:type="spellEnd"/>
      <w:r>
        <w:t xml:space="preserve"> direct de </w:t>
      </w:r>
      <w:proofErr w:type="spellStart"/>
      <w:r>
        <w:t>aspectul</w:t>
      </w:r>
      <w:proofErr w:type="spellEnd"/>
      <w:r>
        <w:t xml:space="preserve"> </w:t>
      </w:r>
      <w:proofErr w:type="spellStart"/>
      <w:r>
        <w:t>histogramei</w:t>
      </w:r>
      <w:proofErr w:type="spellEnd"/>
      <w:r>
        <w:t xml:space="preserve"> </w:t>
      </w:r>
      <w:proofErr w:type="spellStart"/>
      <w:r>
        <w:t>inainte</w:t>
      </w:r>
      <w:proofErr w:type="spellEnd"/>
      <w:r>
        <w:t xml:space="preserve"> </w:t>
      </w:r>
      <w:proofErr w:type="spellStart"/>
      <w:r>
        <w:t>si</w:t>
      </w:r>
      <w:proofErr w:type="spellEnd"/>
      <w:r>
        <w:t xml:space="preserve"> </w:t>
      </w:r>
      <w:proofErr w:type="spellStart"/>
      <w:r>
        <w:t>dupa</w:t>
      </w:r>
      <w:proofErr w:type="spellEnd"/>
      <w:r>
        <w:t xml:space="preserve"> </w:t>
      </w:r>
      <w:proofErr w:type="spellStart"/>
      <w:r>
        <w:t>transformare</w:t>
      </w:r>
      <w:proofErr w:type="spellEnd"/>
      <w:r>
        <w:t xml:space="preserve">. </w:t>
      </w:r>
    </w:p>
  </w:comment>
  <w:comment w:id="96" w:author="Alexandru Istrate" w:date="2019-09-26T19:04:00Z" w:initials="AI">
    <w:p w14:paraId="0A08BE1B" w14:textId="77777777" w:rsidR="00916B36" w:rsidRDefault="00916B36">
      <w:pPr>
        <w:pStyle w:val="CommentText"/>
      </w:pPr>
      <w:r>
        <w:rPr>
          <w:rStyle w:val="CommentReference"/>
        </w:rPr>
        <w:annotationRef/>
      </w:r>
      <w:r>
        <w:t xml:space="preserve">Not </w:t>
      </w:r>
      <w:r>
        <w:t xml:space="preserve">all are </w:t>
      </w:r>
      <w:r>
        <w:t xml:space="preserve">statistically significant after </w:t>
      </w:r>
      <w:r>
        <w:t>adjustment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65DFC" w15:done="0"/>
  <w15:commentEx w15:paraId="7910869A" w15:done="0"/>
  <w15:commentEx w15:paraId="0A08BE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65DFC" w16cid:durableId="213784B1"/>
  <w16cid:commentId w16cid:paraId="7910869A" w16cid:durableId="21378815"/>
  <w16cid:commentId w16cid:paraId="0A08BE1B" w16cid:durableId="21378A29"/>
</w16cid:commentsIds>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96F0B" w14:textId="77777777" w:rsidR="00CF1732" w:rsidRDefault="00CF1732">
      <w:r>
        <w:separator/>
      </w:r>
    </w:p>
  </w:endnote>
  <w:endnote w:type="continuationSeparator" w:id="0">
    <w:p w14:paraId="7E0155E0" w14:textId="77777777" w:rsidR="00CF1732" w:rsidRDefault="00CF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1CE9F" w14:textId="77777777" w:rsidR="00CF1732" w:rsidRDefault="00CF1732">
      <w:r>
        <w:separator/>
      </w:r>
    </w:p>
  </w:footnote>
  <w:footnote w:type="continuationSeparator" w:id="0">
    <w:p w14:paraId="4939C2F8" w14:textId="77777777" w:rsidR="00CF1732" w:rsidRDefault="00CF1732">
      <w:r>
        <w:continuationSeparator/>
      </w:r>
    </w:p>
  </w:footnote>
  <w:footnote w:id="1">
    <w:p w14:paraId="3FE806B8" w14:textId="77777777" w:rsidR="002701D3" w:rsidRDefault="002701D3">
      <w:pPr>
        <w:pStyle w:val="FootnoteText"/>
      </w:pPr>
      <w:r>
        <w:rPr>
          <w:rStyle w:val="FootnoteReference"/>
        </w:rPr>
        <w:footnoteRef/>
      </w:r>
      <w:r>
        <w:t xml:space="preserve"> R Core Team (2019). R: A language and environment for statistical computing. R Foundation for Statistical Computing, Vienna, Austria. URL https://www.R-project.org/.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u Istrate">
    <w15:presenceInfo w15:providerId="AD" w15:userId="S::alexandru.istrate@student.umfcluj.ro::5b5c715a-702f-49b9-a1b4-d262d9ea9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420"/>
  <w:hyphenationZone w:val="42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0ACJzI2MzMwNLEyUdpeDU4uLM/DyQAsNaAGnbOXAsAAAA"/>
  </w:docVars>
  <w:rsids>
    <w:rsidRoot w:val="77CB9D79"/>
    <w:rsid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FF69AB"/>
    <w:rsid w:val="BFFE9DCA"/>
    <w:rsid w:val="C53F55FA"/>
    <w:rsid w:val="C6B461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5080"/>
    <w:rsid w:val="00016C7C"/>
    <w:rsid w:val="000219FB"/>
    <w:rsid w:val="0003157D"/>
    <w:rsid w:val="00034566"/>
    <w:rsid w:val="00040C8E"/>
    <w:rsid w:val="00042235"/>
    <w:rsid w:val="0005431C"/>
    <w:rsid w:val="000A3CC1"/>
    <w:rsid w:val="000B2B5A"/>
    <w:rsid w:val="000F2FB2"/>
    <w:rsid w:val="00123F79"/>
    <w:rsid w:val="001265C0"/>
    <w:rsid w:val="00150657"/>
    <w:rsid w:val="00150AED"/>
    <w:rsid w:val="001841CE"/>
    <w:rsid w:val="001A55FA"/>
    <w:rsid w:val="001B1CF6"/>
    <w:rsid w:val="001B242D"/>
    <w:rsid w:val="001B54A6"/>
    <w:rsid w:val="001D34BD"/>
    <w:rsid w:val="001F425C"/>
    <w:rsid w:val="001F6AF3"/>
    <w:rsid w:val="00205760"/>
    <w:rsid w:val="00217F0F"/>
    <w:rsid w:val="00245EB3"/>
    <w:rsid w:val="002701D3"/>
    <w:rsid w:val="00284E7B"/>
    <w:rsid w:val="00292DD6"/>
    <w:rsid w:val="002B6972"/>
    <w:rsid w:val="002D55D9"/>
    <w:rsid w:val="00312C34"/>
    <w:rsid w:val="0033091D"/>
    <w:rsid w:val="00344F89"/>
    <w:rsid w:val="00360E28"/>
    <w:rsid w:val="00394E3E"/>
    <w:rsid w:val="00395D21"/>
    <w:rsid w:val="003C226D"/>
    <w:rsid w:val="003D725E"/>
    <w:rsid w:val="003E1554"/>
    <w:rsid w:val="003F762E"/>
    <w:rsid w:val="00404ED6"/>
    <w:rsid w:val="0045098A"/>
    <w:rsid w:val="004619F5"/>
    <w:rsid w:val="0048342C"/>
    <w:rsid w:val="004B0E7F"/>
    <w:rsid w:val="004E6BA9"/>
    <w:rsid w:val="004F44BB"/>
    <w:rsid w:val="00547996"/>
    <w:rsid w:val="00561B51"/>
    <w:rsid w:val="005A6796"/>
    <w:rsid w:val="00603B32"/>
    <w:rsid w:val="00617296"/>
    <w:rsid w:val="00671E98"/>
    <w:rsid w:val="00675AA0"/>
    <w:rsid w:val="00690CA8"/>
    <w:rsid w:val="00693BE9"/>
    <w:rsid w:val="006A2DE5"/>
    <w:rsid w:val="006B62E3"/>
    <w:rsid w:val="006C4DD8"/>
    <w:rsid w:val="006E7EA8"/>
    <w:rsid w:val="00706BB9"/>
    <w:rsid w:val="007347D5"/>
    <w:rsid w:val="007706B9"/>
    <w:rsid w:val="007828D2"/>
    <w:rsid w:val="00791541"/>
    <w:rsid w:val="007D235C"/>
    <w:rsid w:val="007D2D60"/>
    <w:rsid w:val="007E6C75"/>
    <w:rsid w:val="007F1671"/>
    <w:rsid w:val="007F2575"/>
    <w:rsid w:val="00801463"/>
    <w:rsid w:val="00806161"/>
    <w:rsid w:val="00810FB1"/>
    <w:rsid w:val="0081618F"/>
    <w:rsid w:val="00846EC7"/>
    <w:rsid w:val="008A642C"/>
    <w:rsid w:val="008A6ABA"/>
    <w:rsid w:val="008D1564"/>
    <w:rsid w:val="008D4059"/>
    <w:rsid w:val="00916B36"/>
    <w:rsid w:val="00917A8B"/>
    <w:rsid w:val="00917BCE"/>
    <w:rsid w:val="009262EF"/>
    <w:rsid w:val="00941CE1"/>
    <w:rsid w:val="00941E7A"/>
    <w:rsid w:val="00946F72"/>
    <w:rsid w:val="00983FED"/>
    <w:rsid w:val="009D64AC"/>
    <w:rsid w:val="009D7C59"/>
    <w:rsid w:val="00A17A49"/>
    <w:rsid w:val="00A56545"/>
    <w:rsid w:val="00A70B21"/>
    <w:rsid w:val="00A843C6"/>
    <w:rsid w:val="00AB2166"/>
    <w:rsid w:val="00AB33B7"/>
    <w:rsid w:val="00AB7AF3"/>
    <w:rsid w:val="00AE594D"/>
    <w:rsid w:val="00AE5F1E"/>
    <w:rsid w:val="00B24B3F"/>
    <w:rsid w:val="00B2552B"/>
    <w:rsid w:val="00B518CA"/>
    <w:rsid w:val="00B5603B"/>
    <w:rsid w:val="00B637F8"/>
    <w:rsid w:val="00B80843"/>
    <w:rsid w:val="00BA6C9D"/>
    <w:rsid w:val="00BF22B3"/>
    <w:rsid w:val="00C06A24"/>
    <w:rsid w:val="00C217C3"/>
    <w:rsid w:val="00C4023E"/>
    <w:rsid w:val="00C6400C"/>
    <w:rsid w:val="00C86551"/>
    <w:rsid w:val="00C87078"/>
    <w:rsid w:val="00CB28A8"/>
    <w:rsid w:val="00CB3E49"/>
    <w:rsid w:val="00CF1732"/>
    <w:rsid w:val="00D03D4B"/>
    <w:rsid w:val="00D13ED5"/>
    <w:rsid w:val="00D44915"/>
    <w:rsid w:val="00D4528C"/>
    <w:rsid w:val="00D5182F"/>
    <w:rsid w:val="00D775CB"/>
    <w:rsid w:val="00D81C8E"/>
    <w:rsid w:val="00DC443A"/>
    <w:rsid w:val="00DE3B46"/>
    <w:rsid w:val="00E01B16"/>
    <w:rsid w:val="00E11825"/>
    <w:rsid w:val="00E16FE3"/>
    <w:rsid w:val="00E23102"/>
    <w:rsid w:val="00E54EE6"/>
    <w:rsid w:val="00E61228"/>
    <w:rsid w:val="00E74E5C"/>
    <w:rsid w:val="00E81E49"/>
    <w:rsid w:val="00EA3464"/>
    <w:rsid w:val="00EB3760"/>
    <w:rsid w:val="00EC22A0"/>
    <w:rsid w:val="00EC7C91"/>
    <w:rsid w:val="00ED5A0B"/>
    <w:rsid w:val="00F10546"/>
    <w:rsid w:val="00F14D21"/>
    <w:rsid w:val="00F17954"/>
    <w:rsid w:val="00F43193"/>
    <w:rsid w:val="00FE02ED"/>
    <w:rsid w:val="00FE6FC3"/>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C2D9C"/>
  <w15:docId w15:val="{B802A79F-A36D-42F0-A70A-D5C50867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qFormat="1"/>
    <w:lsdException w:name="endnote text"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40" w:after="40" w:line="240" w:lineRule="auto"/>
      <w:jc w:val="both"/>
    </w:pPr>
    <w:rPr>
      <w:rFonts w:eastAsiaTheme="minorEastAsia"/>
      <w:sz w:val="24"/>
      <w:lang w:val="en-US" w:eastAsia="zh-CN"/>
    </w:rPr>
  </w:style>
  <w:style w:type="paragraph" w:styleId="Heading1">
    <w:name w:val="heading 1"/>
    <w:basedOn w:val="Normal"/>
    <w:next w:val="Normal"/>
    <w:qFormat/>
    <w:pPr>
      <w:keepNext/>
      <w:keepLines/>
      <w:spacing w:before="100" w:after="60"/>
      <w:outlineLvl w:val="0"/>
    </w:pPr>
    <w:rPr>
      <w:b/>
      <w:bCs/>
      <w:kern w:val="44"/>
      <w:szCs w:val="44"/>
    </w:rPr>
  </w:style>
  <w:style w:type="paragraph" w:styleId="Heading2">
    <w:name w:val="heading 2"/>
    <w:basedOn w:val="Normal"/>
    <w:next w:val="Normal"/>
    <w:unhideWhenUsed/>
    <w:qFormat/>
    <w:pPr>
      <w:keepNext/>
      <w:keepLines/>
      <w:spacing w:before="140" w:line="360" w:lineRule="auto"/>
      <w:outlineLvl w:val="1"/>
    </w:pPr>
    <w:rPr>
      <w:b/>
      <w:bCs/>
      <w:sz w:val="22"/>
      <w:szCs w:val="32"/>
    </w:rPr>
  </w:style>
  <w:style w:type="paragraph" w:styleId="Heading3">
    <w:name w:val="heading 3"/>
    <w:basedOn w:val="Normal"/>
    <w:next w:val="Normal"/>
    <w:unhideWhenUsed/>
    <w:qFormat/>
    <w:pPr>
      <w:keepNext/>
      <w:keepLines/>
      <w:spacing w:before="260" w:after="260" w:line="360" w:lineRule="auto"/>
      <w:outlineLvl w:val="2"/>
    </w:pPr>
    <w:rPr>
      <w:b/>
      <w:bCs/>
      <w:i/>
      <w:sz w:val="22"/>
      <w:szCs w:val="32"/>
    </w:rPr>
  </w:style>
  <w:style w:type="paragraph" w:styleId="Heading4">
    <w:name w:val="heading 4"/>
    <w:basedOn w:val="Normal"/>
    <w:next w:val="Normal"/>
    <w:unhideWhenUsed/>
    <w:qFormat/>
    <w:pPr>
      <w:keepNext/>
      <w:keepLines/>
      <w:spacing w:before="280" w:after="290" w:line="360" w:lineRule="auto"/>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11825"/>
    <w:pPr>
      <w:spacing w:before="120" w:after="120"/>
      <w:pPrChange w:id="0" w:author="Alexandru Istrate" w:date="2019-09-26T18:28:00Z">
        <w:pPr>
          <w:spacing w:before="60" w:after="60"/>
          <w:jc w:val="both"/>
        </w:pPr>
      </w:pPrChange>
    </w:pPr>
    <w:rPr>
      <w:rFonts w:eastAsia="SimHei" w:cs="Arial"/>
      <w:i/>
      <w:rPrChange w:id="0" w:author="Alexandru Istrate" w:date="2019-09-26T18:28:00Z">
        <w:rPr>
          <w:rFonts w:eastAsia="SimHei" w:cs="Arial"/>
          <w:i/>
          <w:sz w:val="24"/>
          <w:lang w:val="en-US" w:eastAsia="zh-CN" w:bidi="ar-SA"/>
        </w:rPr>
      </w:rPrChange>
    </w:rPr>
  </w:style>
  <w:style w:type="paragraph" w:styleId="EndnoteText">
    <w:name w:val="endnote text"/>
    <w:basedOn w:val="Normal"/>
    <w:qFormat/>
    <w:pPr>
      <w:snapToGrid w:val="0"/>
      <w:jc w:val="left"/>
    </w:pPr>
  </w:style>
  <w:style w:type="paragraph" w:styleId="Footer">
    <w:name w:val="footer"/>
    <w:basedOn w:val="Normal"/>
    <w:link w:val="FooterChar"/>
    <w:unhideWhenUsed/>
    <w:pPr>
      <w:tabs>
        <w:tab w:val="center" w:pos="4513"/>
        <w:tab w:val="right" w:pos="9026"/>
      </w:tabs>
      <w:spacing w:before="0" w:after="0"/>
    </w:pPr>
  </w:style>
  <w:style w:type="paragraph" w:styleId="FootnoteText">
    <w:name w:val="footnote text"/>
    <w:basedOn w:val="Normal"/>
    <w:qFormat/>
    <w:pPr>
      <w:snapToGrid w:val="0"/>
      <w:jc w:val="left"/>
    </w:pPr>
    <w:rPr>
      <w:sz w:val="18"/>
      <w:szCs w:val="18"/>
    </w:rPr>
  </w:style>
  <w:style w:type="paragraph" w:styleId="Header">
    <w:name w:val="header"/>
    <w:basedOn w:val="Normal"/>
    <w:link w:val="HeaderChar"/>
    <w:unhideWhenUsed/>
    <w:pPr>
      <w:tabs>
        <w:tab w:val="center" w:pos="4513"/>
        <w:tab w:val="right" w:pos="9026"/>
      </w:tabs>
      <w:spacing w:before="0" w:after="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pPr>
      <w:spacing w:beforeAutospacing="1" w:after="0" w:afterAutospacing="1" w:line="276" w:lineRule="auto"/>
    </w:pPr>
    <w:rPr>
      <w:sz w:val="24"/>
      <w:szCs w:val="24"/>
      <w:lang w:val="en-US" w:eastAsia="zh-CN"/>
    </w:rPr>
  </w:style>
  <w:style w:type="paragraph" w:styleId="Title">
    <w:name w:val="Title"/>
    <w:basedOn w:val="Normal"/>
    <w:qFormat/>
    <w:pPr>
      <w:spacing w:before="240" w:after="60"/>
      <w:jc w:val="left"/>
      <w:outlineLvl w:val="0"/>
    </w:pPr>
    <w:rPr>
      <w:rFonts w:cs="Arial"/>
      <w:b/>
      <w:bCs/>
      <w:i/>
      <w:szCs w:val="32"/>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rPr>
      <w:sz w:val="20"/>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pPr>
      <w:tabs>
        <w:tab w:val="left" w:pos="504"/>
      </w:tabs>
      <w:spacing w:after="0"/>
      <w:ind w:left="504" w:hanging="504"/>
    </w:pPr>
  </w:style>
  <w:style w:type="character" w:customStyle="1" w:styleId="HeaderChar">
    <w:name w:val="Header Char"/>
    <w:basedOn w:val="DefaultParagraphFont"/>
    <w:link w:val="Header"/>
    <w:rPr>
      <w:rFonts w:eastAsiaTheme="minorEastAsia"/>
      <w:sz w:val="24"/>
      <w:lang w:eastAsia="zh-CN"/>
    </w:rPr>
  </w:style>
  <w:style w:type="character" w:customStyle="1" w:styleId="FooterChar">
    <w:name w:val="Footer Char"/>
    <w:basedOn w:val="DefaultParagraphFont"/>
    <w:link w:val="Footer"/>
    <w:rPr>
      <w:rFonts w:eastAsiaTheme="minorEastAsia"/>
      <w:sz w:val="24"/>
      <w:lang w:eastAsia="zh-CN"/>
    </w:rPr>
  </w:style>
  <w:style w:type="paragraph" w:styleId="Bibliography">
    <w:name w:val="Bibliography"/>
    <w:basedOn w:val="Normal"/>
    <w:next w:val="Normal"/>
    <w:uiPriority w:val="37"/>
    <w:unhideWhenUsed/>
    <w:rsid w:val="00217F0F"/>
    <w:pPr>
      <w:tabs>
        <w:tab w:val="left" w:pos="504"/>
      </w:tabs>
      <w:spacing w:after="240"/>
      <w:ind w:left="504" w:hanging="504"/>
    </w:pPr>
  </w:style>
  <w:style w:type="character" w:styleId="CommentReference">
    <w:name w:val="annotation reference"/>
    <w:basedOn w:val="DefaultParagraphFont"/>
    <w:semiHidden/>
    <w:unhideWhenUsed/>
    <w:rsid w:val="00E11825"/>
    <w:rPr>
      <w:sz w:val="16"/>
      <w:szCs w:val="16"/>
    </w:rPr>
  </w:style>
  <w:style w:type="paragraph" w:styleId="CommentText">
    <w:name w:val="annotation text"/>
    <w:basedOn w:val="Normal"/>
    <w:link w:val="CommentTextChar"/>
    <w:semiHidden/>
    <w:unhideWhenUsed/>
    <w:rsid w:val="00E11825"/>
    <w:rPr>
      <w:sz w:val="20"/>
    </w:rPr>
  </w:style>
  <w:style w:type="character" w:customStyle="1" w:styleId="CommentTextChar">
    <w:name w:val="Comment Text Char"/>
    <w:basedOn w:val="DefaultParagraphFont"/>
    <w:link w:val="CommentText"/>
    <w:semiHidden/>
    <w:rsid w:val="00E11825"/>
    <w:rPr>
      <w:rFonts w:eastAsiaTheme="minorEastAsia"/>
      <w:lang w:val="en-US" w:eastAsia="zh-CN"/>
    </w:rPr>
  </w:style>
  <w:style w:type="paragraph" w:styleId="CommentSubject">
    <w:name w:val="annotation subject"/>
    <w:basedOn w:val="CommentText"/>
    <w:next w:val="CommentText"/>
    <w:link w:val="CommentSubjectChar"/>
    <w:semiHidden/>
    <w:unhideWhenUsed/>
    <w:rsid w:val="00E11825"/>
    <w:rPr>
      <w:b/>
      <w:bCs/>
    </w:rPr>
  </w:style>
  <w:style w:type="character" w:customStyle="1" w:styleId="CommentSubjectChar">
    <w:name w:val="Comment Subject Char"/>
    <w:basedOn w:val="CommentTextChar"/>
    <w:link w:val="CommentSubject"/>
    <w:semiHidden/>
    <w:rsid w:val="00E11825"/>
    <w:rPr>
      <w:rFonts w:eastAsiaTheme="minorEastAsia"/>
      <w:b/>
      <w:bCs/>
      <w:lang w:val="en-US" w:eastAsia="zh-CN"/>
    </w:rPr>
  </w:style>
  <w:style w:type="paragraph" w:styleId="BalloonText">
    <w:name w:val="Balloon Text"/>
    <w:basedOn w:val="Normal"/>
    <w:link w:val="BalloonTextChar"/>
    <w:semiHidden/>
    <w:unhideWhenUsed/>
    <w:rsid w:val="00E11825"/>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11825"/>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11</Pages>
  <Words>16929</Words>
  <Characters>98189</Characters>
  <Application>Microsoft Office Word</Application>
  <DocSecurity>0</DocSecurity>
  <Lines>818</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calzzone</dc:creator>
  <cp:lastModifiedBy>Alexandru Istrate</cp:lastModifiedBy>
  <cp:revision>43</cp:revision>
  <dcterms:created xsi:type="dcterms:W3CDTF">2019-09-23T21:16:00Z</dcterms:created>
  <dcterms:modified xsi:type="dcterms:W3CDTF">2019-09-26T16:17:00Z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zotero-version="5.0.74"&gt;&lt;session id="2Trlz5dH"/&gt;&lt;style id="http://www.zotero.org/styles/springer-vancouver"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