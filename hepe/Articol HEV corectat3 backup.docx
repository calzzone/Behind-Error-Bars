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5A29" w14:textId="77777777" w:rsidR="00DC72AD" w:rsidRDefault="00644538">
      <w:pPr>
        <w:pStyle w:val="Heading1"/>
        <w:rPr>
          <w:szCs w:val="24"/>
        </w:rPr>
      </w:pPr>
      <w:r>
        <w:rPr>
          <w:szCs w:val="24"/>
        </w:rPr>
        <w:t>Abstract</w:t>
      </w:r>
    </w:p>
    <w:p w14:paraId="6CCEB261" w14:textId="77777777" w:rsidR="00DC72AD" w:rsidRDefault="00644538">
      <w:pPr>
        <w:rPr>
          <w:szCs w:val="24"/>
        </w:rPr>
      </w:pPr>
      <w:r>
        <w:rPr>
          <w:rStyle w:val="Strong"/>
          <w:szCs w:val="24"/>
        </w:rPr>
        <w:t>Background &amp; Aims:</w:t>
      </w:r>
      <w:r>
        <w:rPr>
          <w:szCs w:val="24"/>
        </w:rPr>
        <w:t xml:space="preserve"> The incidence of locally acquired hepatitis E increased in recent years across Europe. There are only a few data on hepatitis E in Romania. The purpose of our research was to describe and compare hepatitis E and hepatitis A in adult patients. </w:t>
      </w:r>
    </w:p>
    <w:p w14:paraId="509E2B1F" w14:textId="77777777" w:rsidR="00DC72AD" w:rsidRDefault="00644538">
      <w:pPr>
        <w:rPr>
          <w:szCs w:val="24"/>
        </w:rPr>
      </w:pPr>
      <w:r>
        <w:rPr>
          <w:rStyle w:val="Strong"/>
          <w:szCs w:val="24"/>
        </w:rPr>
        <w:t>Methods:</w:t>
      </w:r>
      <w:r>
        <w:rPr>
          <w:szCs w:val="24"/>
        </w:rPr>
        <w:t xml:space="preserve"> We included all consecutive adult patients with hepatitis </w:t>
      </w:r>
      <w:commentRangeStart w:id="0"/>
      <w:r>
        <w:rPr>
          <w:szCs w:val="24"/>
        </w:rPr>
        <w:t>E</w:t>
      </w:r>
      <w:del w:id="1" w:author="Alexandru Istrate" w:date="2019-10-24T08:12:00Z">
        <w:r w:rsidDel="005A5557">
          <w:rPr>
            <w:szCs w:val="24"/>
          </w:rPr>
          <w:delText xml:space="preserve"> (48</w:delText>
        </w:r>
      </w:del>
      <w:commentRangeEnd w:id="0"/>
      <w:r w:rsidR="005A5557">
        <w:rPr>
          <w:rStyle w:val="CommentReference"/>
        </w:rPr>
        <w:commentReference w:id="0"/>
      </w:r>
      <w:del w:id="2" w:author="Alexandru Istrate" w:date="2019-10-24T08:12:00Z">
        <w:r w:rsidDel="005A5557">
          <w:rPr>
            <w:szCs w:val="24"/>
          </w:rPr>
          <w:delText>)</w:delText>
        </w:r>
      </w:del>
      <w:r>
        <w:rPr>
          <w:szCs w:val="24"/>
        </w:rPr>
        <w:t xml:space="preserve"> and hepatitis A</w:t>
      </w:r>
      <w:del w:id="3" w:author="Alexandru Istrate" w:date="2019-10-24T08:12:00Z">
        <w:r w:rsidDel="005A5557">
          <w:rPr>
            <w:szCs w:val="24"/>
          </w:rPr>
          <w:delText xml:space="preserve"> (152)</w:delText>
        </w:r>
      </w:del>
      <w:r>
        <w:rPr>
          <w:szCs w:val="24"/>
        </w:rPr>
        <w:t xml:space="preserve"> admitted in the Teaching Hospital of Infectious Diseases, Cluj-Napoca, Romania between January 2017 and August 2019.</w:t>
      </w:r>
    </w:p>
    <w:p w14:paraId="5EE93614" w14:textId="0B49F444" w:rsidR="00DC72AD" w:rsidRDefault="00644538">
      <w:pPr>
        <w:rPr>
          <w:szCs w:val="24"/>
        </w:rPr>
      </w:pPr>
      <w:r>
        <w:rPr>
          <w:rStyle w:val="Strong"/>
          <w:szCs w:val="24"/>
        </w:rPr>
        <w:t>Results:</w:t>
      </w:r>
      <w:r>
        <w:rPr>
          <w:szCs w:val="24"/>
        </w:rPr>
        <w:t xml:space="preserve"> Hepatitis E incidence increased in 2018-2019 compared to 2017. The average age in hepatitis E</w:t>
      </w:r>
      <w:ins w:id="4" w:author="Alexandru Istrate" w:date="2019-10-24T08:12:00Z">
        <w:r w:rsidR="005A5557">
          <w:rPr>
            <w:szCs w:val="24"/>
          </w:rPr>
          <w:t xml:space="preserve"> (n=48)</w:t>
        </w:r>
      </w:ins>
      <w:r>
        <w:rPr>
          <w:szCs w:val="24"/>
        </w:rPr>
        <w:t xml:space="preserve"> patients was 50.6 versus 39.1 years in hepatitis A</w:t>
      </w:r>
      <w:ins w:id="5" w:author="Alexandru Istrate" w:date="2019-10-24T08:12:00Z">
        <w:r w:rsidR="005A5557">
          <w:rPr>
            <w:szCs w:val="24"/>
          </w:rPr>
          <w:t xml:space="preserve"> (</w:t>
        </w:r>
        <w:commentRangeStart w:id="6"/>
        <w:r w:rsidR="005A5557">
          <w:rPr>
            <w:szCs w:val="24"/>
          </w:rPr>
          <w:t>n</w:t>
        </w:r>
      </w:ins>
      <w:commentRangeEnd w:id="6"/>
      <w:ins w:id="7" w:author="Alexandru Istrate" w:date="2019-10-24T08:15:00Z">
        <w:r w:rsidR="005A5557">
          <w:rPr>
            <w:rStyle w:val="CommentReference"/>
          </w:rPr>
          <w:commentReference w:id="6"/>
        </w:r>
      </w:ins>
      <w:ins w:id="8" w:author="Alexandru Istrate" w:date="2019-10-24T08:12:00Z">
        <w:r w:rsidR="005A5557">
          <w:rPr>
            <w:szCs w:val="24"/>
          </w:rPr>
          <w:t>=152</w:t>
        </w:r>
      </w:ins>
      <w:ins w:id="9" w:author="Alexandru Istrate" w:date="2019-10-24T08:13:00Z">
        <w:r w:rsidR="005A5557">
          <w:rPr>
            <w:szCs w:val="24"/>
          </w:rPr>
          <w:t xml:space="preserve">, not including </w:t>
        </w:r>
      </w:ins>
      <w:ins w:id="10" w:author="Alexandru Istrate" w:date="2019-10-24T08:14:00Z">
        <w:r w:rsidR="005A5557">
          <w:rPr>
            <w:szCs w:val="24"/>
          </w:rPr>
          <w:t xml:space="preserve">262 </w:t>
        </w:r>
      </w:ins>
      <w:ins w:id="11" w:author="Alexandru Istrate" w:date="2019-10-24T08:55:00Z">
        <w:r w:rsidR="00610DBF">
          <w:rPr>
            <w:szCs w:val="24"/>
          </w:rPr>
          <w:t>minors</w:t>
        </w:r>
      </w:ins>
      <w:ins w:id="12" w:author="Alexandru Istrate" w:date="2019-10-24T08:12:00Z">
        <w:r w:rsidR="005A5557">
          <w:rPr>
            <w:szCs w:val="24"/>
          </w:rPr>
          <w:t>)</w:t>
        </w:r>
      </w:ins>
      <w:r>
        <w:rPr>
          <w:szCs w:val="24"/>
        </w:rPr>
        <w:t xml:space="preserve"> and two thirds of the patients in both groups were men. </w:t>
      </w:r>
      <w:r w:rsidRPr="00E917F9">
        <w:rPr>
          <w:szCs w:val="24"/>
        </w:rPr>
        <w:t xml:space="preserve">Compared to hepatitis A, patients with hepatitis E presented a </w:t>
      </w:r>
      <w:commentRangeStart w:id="13"/>
      <w:r w:rsidRPr="00E917F9">
        <w:rPr>
          <w:szCs w:val="24"/>
        </w:rPr>
        <w:t xml:space="preserve">milder </w:t>
      </w:r>
      <w:commentRangeEnd w:id="13"/>
      <w:r w:rsidR="005A5557" w:rsidRPr="00E917F9">
        <w:rPr>
          <w:rStyle w:val="CommentReference"/>
        </w:rPr>
        <w:commentReference w:id="13"/>
      </w:r>
      <w:r w:rsidRPr="00E917F9">
        <w:rPr>
          <w:szCs w:val="24"/>
        </w:rPr>
        <w:t>course of disease with significantly less modified AST and ALT, bilirubin, prothrombin index and INR levels.</w:t>
      </w:r>
      <w:r>
        <w:rPr>
          <w:szCs w:val="24"/>
        </w:rPr>
        <w:t xml:space="preserve"> We found a higher prevalence of comorbidities in hepatitis E patients adjusted for age &amp; gender. Severe forms were found in 5 (3.3%) hepatitis A patients compared to 12 (25%) of hepatitis E patients, of which 3 died. Acute-on-chronic hepatitis E and immunosuppression were found in 6 and 5 patients, respectively.</w:t>
      </w:r>
    </w:p>
    <w:p w14:paraId="33CC73BC" w14:textId="77777777" w:rsidR="00DC72AD" w:rsidRDefault="00644538">
      <w:pPr>
        <w:rPr>
          <w:strike/>
          <w:szCs w:val="24"/>
        </w:rPr>
      </w:pPr>
      <w:commentRangeStart w:id="14"/>
      <w:r>
        <w:rPr>
          <w:rStyle w:val="Strong"/>
          <w:szCs w:val="24"/>
        </w:rPr>
        <w:t>Conclusions</w:t>
      </w:r>
      <w:commentRangeEnd w:id="14"/>
      <w:r w:rsidR="005A5557">
        <w:rPr>
          <w:rStyle w:val="CommentReference"/>
        </w:rPr>
        <w:commentReference w:id="14"/>
      </w:r>
      <w:r>
        <w:rPr>
          <w:rStyle w:val="Strong"/>
          <w:szCs w:val="24"/>
        </w:rPr>
        <w:t xml:space="preserve">: </w:t>
      </w:r>
      <w:r>
        <w:rPr>
          <w:szCs w:val="24"/>
        </w:rPr>
        <w:t>Our study shows that hepatitis E incidence is increasing, being usually self-limited and milder compared to hepatitis A. Ribavirin treatment seems to be beneficial in patients with preexisting conditions.</w:t>
      </w:r>
    </w:p>
    <w:p w14:paraId="4580BE4D" w14:textId="77777777" w:rsidR="00DC72AD" w:rsidRDefault="00644538">
      <w:pPr>
        <w:pStyle w:val="Heading1"/>
        <w:rPr>
          <w:szCs w:val="24"/>
        </w:rPr>
      </w:pPr>
      <w:r>
        <w:rPr>
          <w:szCs w:val="24"/>
        </w:rPr>
        <w:t>Keywords</w:t>
      </w:r>
    </w:p>
    <w:p w14:paraId="771162FD" w14:textId="4571D609" w:rsidR="00DC72AD" w:rsidRDefault="00644538">
      <w:pPr>
        <w:rPr>
          <w:ins w:id="15" w:author="Alexandru Istrate" w:date="2019-10-28T12:21:00Z"/>
          <w:szCs w:val="24"/>
        </w:rPr>
      </w:pPr>
      <w:r>
        <w:rPr>
          <w:szCs w:val="24"/>
        </w:rPr>
        <w:t>hepatitis e, hepatitis a, ribavirin</w:t>
      </w:r>
    </w:p>
    <w:p w14:paraId="48DF51AD" w14:textId="14ABA68C" w:rsidR="005F3ADE" w:rsidRDefault="005F3ADE" w:rsidP="005F3ADE">
      <w:pPr>
        <w:pStyle w:val="Heading1"/>
        <w:rPr>
          <w:ins w:id="16" w:author="Alexandru Istrate" w:date="2019-10-28T13:23:00Z"/>
        </w:rPr>
      </w:pPr>
      <w:ins w:id="17" w:author="Alexandru Istrate" w:date="2019-10-28T12:21:00Z">
        <w:r>
          <w:t>Abbreviations</w:t>
        </w:r>
      </w:ins>
    </w:p>
    <w:p w14:paraId="63FD7593" w14:textId="77777777" w:rsidR="00874B02" w:rsidRDefault="00874B02" w:rsidP="00874B02">
      <w:pPr>
        <w:rPr>
          <w:ins w:id="18" w:author="Alexandru Istrate" w:date="2019-10-28T13:23:00Z"/>
        </w:rPr>
      </w:pPr>
      <w:ins w:id="19" w:author="Alexandru Istrate" w:date="2019-10-28T13:23:00Z">
        <w:r>
          <w:t>95% CI: 95% confidence interval</w:t>
        </w:r>
      </w:ins>
    </w:p>
    <w:p w14:paraId="0D947C78" w14:textId="77777777" w:rsidR="00874B02" w:rsidRDefault="00874B02" w:rsidP="00874B02">
      <w:pPr>
        <w:rPr>
          <w:ins w:id="20" w:author="Alexandru Istrate" w:date="2019-10-28T13:23:00Z"/>
        </w:rPr>
      </w:pPr>
      <w:ins w:id="21" w:author="Alexandru Istrate" w:date="2019-10-28T13:23:00Z">
        <w:r>
          <w:t>ALP: Alkaline phosphatase (IU/L)</w:t>
        </w:r>
      </w:ins>
    </w:p>
    <w:p w14:paraId="1477C8EF" w14:textId="77777777" w:rsidR="00874B02" w:rsidRDefault="00874B02" w:rsidP="00874B02">
      <w:pPr>
        <w:rPr>
          <w:ins w:id="22" w:author="Alexandru Istrate" w:date="2019-10-28T13:23:00Z"/>
        </w:rPr>
      </w:pPr>
      <w:ins w:id="23" w:author="Alexandru Istrate" w:date="2019-10-28T13:23:00Z">
        <w:r>
          <w:t>ALT: Alanine transaminase (IU/L)</w:t>
        </w:r>
      </w:ins>
    </w:p>
    <w:p w14:paraId="52643B49" w14:textId="77777777" w:rsidR="00874B02" w:rsidRDefault="00874B02" w:rsidP="00874B02">
      <w:pPr>
        <w:rPr>
          <w:ins w:id="24" w:author="Alexandru Istrate" w:date="2019-10-28T13:23:00Z"/>
        </w:rPr>
      </w:pPr>
      <w:ins w:id="25" w:author="Alexandru Istrate" w:date="2019-10-28T13:23:00Z">
        <w:r>
          <w:t>AST: Aspartate aminotransferase (IU/L)</w:t>
        </w:r>
      </w:ins>
    </w:p>
    <w:p w14:paraId="6A433DC7" w14:textId="77777777" w:rsidR="00874B02" w:rsidRDefault="00874B02" w:rsidP="00874B02">
      <w:pPr>
        <w:rPr>
          <w:ins w:id="26" w:author="Alexandru Istrate" w:date="2019-10-28T13:23:00Z"/>
        </w:rPr>
      </w:pPr>
      <w:ins w:id="27" w:author="Alexandru Istrate" w:date="2019-10-28T13:23:00Z">
        <w:r>
          <w:t>EASL: European Association for the Study of the Liver</w:t>
        </w:r>
      </w:ins>
    </w:p>
    <w:p w14:paraId="30A5E877" w14:textId="77777777" w:rsidR="00874B02" w:rsidRDefault="00874B02" w:rsidP="00874B02">
      <w:pPr>
        <w:rPr>
          <w:ins w:id="28" w:author="Alexandru Istrate" w:date="2019-10-28T13:23:00Z"/>
        </w:rPr>
      </w:pPr>
      <w:ins w:id="29" w:author="Alexandru Istrate" w:date="2019-10-28T13:23:00Z">
        <w:r>
          <w:t xml:space="preserve">HAV: Hepatitis A </w:t>
        </w:r>
        <w:bookmarkStart w:id="30" w:name="_GoBack"/>
        <w:bookmarkEnd w:id="30"/>
        <w:r>
          <w:t>virus</w:t>
        </w:r>
      </w:ins>
    </w:p>
    <w:p w14:paraId="67D3E9A8" w14:textId="77777777" w:rsidR="00874B02" w:rsidRDefault="00874B02" w:rsidP="00874B02">
      <w:pPr>
        <w:rPr>
          <w:ins w:id="31" w:author="Alexandru Istrate" w:date="2019-10-28T13:23:00Z"/>
        </w:rPr>
      </w:pPr>
      <w:ins w:id="32" w:author="Alexandru Istrate" w:date="2019-10-28T13:23:00Z">
        <w:r>
          <w:t>HEV: Hepatis E virus</w:t>
        </w:r>
      </w:ins>
    </w:p>
    <w:p w14:paraId="47B7B65C" w14:textId="77777777" w:rsidR="00874B02" w:rsidRDefault="00874B02" w:rsidP="00874B02">
      <w:pPr>
        <w:rPr>
          <w:ins w:id="33" w:author="Alexandru Istrate" w:date="2019-10-28T13:23:00Z"/>
        </w:rPr>
      </w:pPr>
      <w:ins w:id="34" w:author="Alexandru Istrate" w:date="2019-10-28T13:23:00Z">
        <w:r>
          <w:t>ICM10: The 10th revision of the International Statistical Classification of Diseases and Related Health Problems</w:t>
        </w:r>
      </w:ins>
    </w:p>
    <w:p w14:paraId="6DDBC993" w14:textId="77777777" w:rsidR="00874B02" w:rsidRDefault="00874B02" w:rsidP="00874B02">
      <w:pPr>
        <w:rPr>
          <w:ins w:id="35" w:author="Alexandru Istrate" w:date="2019-10-28T13:23:00Z"/>
        </w:rPr>
      </w:pPr>
      <w:ins w:id="36" w:author="Alexandru Istrate" w:date="2019-10-28T13:23:00Z">
        <w:r>
          <w:t>INR: International Normalized Ratio</w:t>
        </w:r>
      </w:ins>
    </w:p>
    <w:p w14:paraId="23D10AA9" w14:textId="2C775891" w:rsidR="00874B02" w:rsidRDefault="00874B02" w:rsidP="00874B02">
      <w:pPr>
        <w:rPr>
          <w:ins w:id="37" w:author="Alexandru Istrate" w:date="2019-10-28T13:26:00Z"/>
        </w:rPr>
      </w:pPr>
      <w:ins w:id="38" w:author="Alexandru Istrate" w:date="2019-10-28T13:23:00Z">
        <w:r>
          <w:t>IU/L: International units / liter</w:t>
        </w:r>
      </w:ins>
    </w:p>
    <w:p w14:paraId="798D8EAF" w14:textId="2F2B536C" w:rsidR="00FE787D" w:rsidRDefault="00FE787D" w:rsidP="00874B02">
      <w:pPr>
        <w:rPr>
          <w:ins w:id="39" w:author="Alexandru Istrate" w:date="2019-10-28T13:25:00Z"/>
        </w:rPr>
      </w:pPr>
      <w:ins w:id="40" w:author="Alexandru Istrate" w:date="2019-10-28T13:26:00Z">
        <w:r>
          <w:t>Med (IQR): Median (Inter-quartile range)</w:t>
        </w:r>
      </w:ins>
    </w:p>
    <w:p w14:paraId="65B4F789" w14:textId="4EC48F90" w:rsidR="00FE787D" w:rsidRDefault="00FE787D" w:rsidP="00874B02">
      <w:pPr>
        <w:rPr>
          <w:ins w:id="41" w:author="Alexandru Istrate" w:date="2019-10-28T13:26:00Z"/>
        </w:rPr>
      </w:pPr>
      <w:ins w:id="42" w:author="Alexandru Istrate" w:date="2019-10-28T13:25:00Z">
        <w:r>
          <w:t xml:space="preserve">MELD: </w:t>
        </w:r>
      </w:ins>
      <w:ins w:id="43" w:author="Alexandru Istrate" w:date="2019-10-28T13:27:00Z">
        <w:r w:rsidRPr="00FE787D">
          <w:t>Model for End-Stage Liver Disease</w:t>
        </w:r>
      </w:ins>
    </w:p>
    <w:p w14:paraId="2592AB6B" w14:textId="77777777" w:rsidR="00874B02" w:rsidRDefault="00874B02" w:rsidP="00874B02">
      <w:pPr>
        <w:rPr>
          <w:ins w:id="44" w:author="Alexandru Istrate" w:date="2019-10-28T13:23:00Z"/>
        </w:rPr>
      </w:pPr>
      <w:ins w:id="45" w:author="Alexandru Istrate" w:date="2019-10-28T13:23:00Z">
        <w:r>
          <w:t>MW: Mann-Whitney test</w:t>
        </w:r>
      </w:ins>
    </w:p>
    <w:p w14:paraId="58C003D3" w14:textId="098EF29D" w:rsidR="00FE787D" w:rsidRDefault="00FE787D" w:rsidP="00874B02">
      <w:pPr>
        <w:rPr>
          <w:ins w:id="46" w:author="Alexandru Istrate" w:date="2019-10-28T13:23:00Z"/>
        </w:rPr>
      </w:pPr>
      <w:ins w:id="47" w:author="Alexandru Istrate" w:date="2019-10-28T13:26:00Z">
        <w:r>
          <w:t>ns.: not statistically significant</w:t>
        </w:r>
      </w:ins>
    </w:p>
    <w:p w14:paraId="1B62D740" w14:textId="2C2C0FEE" w:rsidR="00874B02" w:rsidRDefault="00874B02" w:rsidP="00874B02">
      <w:pPr>
        <w:rPr>
          <w:ins w:id="48" w:author="Alexandru Istrate" w:date="2019-10-28T13:27:00Z"/>
        </w:rPr>
      </w:pPr>
      <w:ins w:id="49" w:author="Alexandru Istrate" w:date="2019-10-28T13:23:00Z">
        <w:r>
          <w:t>OR: Odds-Ratio</w:t>
        </w:r>
      </w:ins>
    </w:p>
    <w:p w14:paraId="316BF20E" w14:textId="5EAB92E0" w:rsidR="00FE787D" w:rsidRDefault="00FE787D" w:rsidP="00874B02">
      <w:pPr>
        <w:rPr>
          <w:ins w:id="50" w:author="Alexandru Istrate" w:date="2019-10-28T13:23:00Z"/>
        </w:rPr>
      </w:pPr>
      <w:ins w:id="51" w:author="Alexandru Istrate" w:date="2019-10-28T13:27:00Z">
        <w:r>
          <w:t xml:space="preserve">RNA: </w:t>
        </w:r>
        <w:r w:rsidRPr="00FE787D">
          <w:t>Ribonucleic acid</w:t>
        </w:r>
      </w:ins>
    </w:p>
    <w:p w14:paraId="23BE804E" w14:textId="77777777" w:rsidR="00874B02" w:rsidRDefault="00874B02" w:rsidP="00874B02">
      <w:pPr>
        <w:rPr>
          <w:ins w:id="52" w:author="Alexandru Istrate" w:date="2019-10-28T13:23:00Z"/>
        </w:rPr>
      </w:pPr>
      <w:ins w:id="53" w:author="Alexandru Istrate" w:date="2019-10-28T13:23:00Z">
        <w:r>
          <w:t>γ-GT: Gamma-</w:t>
        </w:r>
        <w:proofErr w:type="spellStart"/>
        <w:r>
          <w:t>glutamyltransferase</w:t>
        </w:r>
        <w:proofErr w:type="spellEnd"/>
        <w:r>
          <w:t xml:space="preserve"> (IU/L)</w:t>
        </w:r>
      </w:ins>
    </w:p>
    <w:p w14:paraId="1820FBE3" w14:textId="182997AD" w:rsidR="00874B02" w:rsidRDefault="00874B02" w:rsidP="00874B02">
      <w:pPr>
        <w:rPr>
          <w:ins w:id="54" w:author="Alexandru Istrate" w:date="2019-10-28T13:23:00Z"/>
        </w:rPr>
      </w:pPr>
      <w:ins w:id="55" w:author="Alexandru Istrate" w:date="2019-10-28T13:23:00Z">
        <w:r>
          <w:t xml:space="preserve">μ ±SD: Mean ±1 </w:t>
        </w:r>
      </w:ins>
      <w:ins w:id="56" w:author="Alexandru Istrate" w:date="2019-10-28T13:24:00Z">
        <w:r>
          <w:t>s</w:t>
        </w:r>
      </w:ins>
      <w:ins w:id="57" w:author="Alexandru Istrate" w:date="2019-10-28T13:23:00Z">
        <w:r>
          <w:t>tandard deviation</w:t>
        </w:r>
      </w:ins>
    </w:p>
    <w:p w14:paraId="0958D0B0" w14:textId="2D6812F2" w:rsidR="0028554C" w:rsidRPr="007C6A1F" w:rsidDel="00874B02" w:rsidRDefault="0028554C">
      <w:pPr>
        <w:rPr>
          <w:del w:id="58" w:author="Alexandru Istrate" w:date="2019-10-28T13:23:00Z"/>
        </w:rPr>
      </w:pPr>
    </w:p>
    <w:p w14:paraId="710F8E00" w14:textId="77777777" w:rsidR="00DC72AD" w:rsidRDefault="00644538">
      <w:pPr>
        <w:pStyle w:val="Heading1"/>
        <w:rPr>
          <w:szCs w:val="24"/>
        </w:rPr>
      </w:pPr>
      <w:r>
        <w:rPr>
          <w:szCs w:val="24"/>
        </w:rPr>
        <w:t>Background &amp; Aims</w:t>
      </w:r>
    </w:p>
    <w:p w14:paraId="7CC78D35" w14:textId="77777777" w:rsidR="00DC72AD" w:rsidRDefault="00644538">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Pr>
          <w:szCs w:val="24"/>
        </w:rPr>
        <w:fldChar w:fldCharType="begin"/>
      </w:r>
      <w:r>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Pr>
          <w:szCs w:val="24"/>
        </w:rPr>
        <w:fldChar w:fldCharType="separate"/>
      </w:r>
      <w:r w:rsidRPr="00644538">
        <w:t>[1,2]</w:t>
      </w:r>
      <w:r>
        <w:rPr>
          <w:szCs w:val="24"/>
        </w:rPr>
        <w:fldChar w:fldCharType="end"/>
      </w:r>
      <w:r>
        <w:rPr>
          <w:szCs w:val="24"/>
        </w:rPr>
        <w:t xml:space="preserve">. Genotypes 3 and 4 are the most common in Europe, where the reservoir of infection is </w:t>
      </w:r>
      <w:r>
        <w:rPr>
          <w:szCs w:val="24"/>
        </w:rPr>
        <w:lastRenderedPageBreak/>
        <w:t xml:space="preserve">represented by asymptomatic but highly infectious pigs and wild boars (with reproductive index up to 8.8) </w:t>
      </w:r>
      <w:r>
        <w:rPr>
          <w:szCs w:val="24"/>
        </w:rPr>
        <w:fldChar w:fldCharType="begin"/>
      </w:r>
      <w:r>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Pr>
          <w:szCs w:val="24"/>
        </w:rPr>
        <w:fldChar w:fldCharType="separate"/>
      </w:r>
      <w:r w:rsidRPr="00644538">
        <w:rPr>
          <w:szCs w:val="24"/>
        </w:rPr>
        <w:t>[3–6]</w:t>
      </w:r>
      <w:r>
        <w:rPr>
          <w:szCs w:val="24"/>
        </w:rPr>
        <w:fldChar w:fldCharType="end"/>
      </w:r>
      <w:r>
        <w:rPr>
          <w:szCs w:val="24"/>
        </w:rPr>
        <w:t xml:space="preserve">. </w:t>
      </w:r>
    </w:p>
    <w:p w14:paraId="0E812A29" w14:textId="77777777" w:rsidR="00DC72AD" w:rsidDel="005A5557" w:rsidRDefault="00644538">
      <w:pPr>
        <w:rPr>
          <w:del w:id="59" w:author="Alexandru Istrate" w:date="2019-10-24T08:17:00Z"/>
          <w:szCs w:val="24"/>
          <w:lang w:val="en"/>
        </w:rPr>
      </w:pPr>
      <w:r>
        <w:rPr>
          <w:szCs w:val="24"/>
          <w:lang w:val="en"/>
        </w:rPr>
        <w:t>Recent Romanian research found IgG HEV seroprevalence between 9.6% and 50% in farm, backyard pigs and wild boars, mostly genotype 3.</w:t>
      </w:r>
      <w:ins w:id="60" w:author="Alexandru Istrate" w:date="2019-10-24T08:18:00Z">
        <w:r w:rsidR="005A5557">
          <w:rPr>
            <w:szCs w:val="24"/>
            <w:lang w:val="en"/>
          </w:rPr>
          <w:t xml:space="preserve"> </w:t>
        </w:r>
      </w:ins>
      <w:del w:id="61" w:author="Alexandru Istrate" w:date="2019-10-24T08:18:00Z">
        <w:r w:rsidDel="005A5557">
          <w:rPr>
            <w:szCs w:val="24"/>
            <w:lang w:val="en"/>
          </w:rPr>
          <w:delText xml:space="preserve"> </w:delText>
        </w:r>
      </w:del>
    </w:p>
    <w:p w14:paraId="0C3B1CC5" w14:textId="77777777" w:rsidR="00DC72AD" w:rsidRDefault="00644538">
      <w:pPr>
        <w:rPr>
          <w:szCs w:val="24"/>
        </w:rPr>
      </w:pPr>
      <w:r>
        <w:rPr>
          <w:szCs w:val="24"/>
          <w:lang w:val="en"/>
        </w:rPr>
        <w:t xml:space="preserve">Romanian data on IgG HEV seroprevalence in humans is scarce: general population (5.9% - </w:t>
      </w:r>
      <w:commentRangeStart w:id="62"/>
      <w:r>
        <w:rPr>
          <w:szCs w:val="24"/>
          <w:lang w:val="en"/>
        </w:rPr>
        <w:t>28</w:t>
      </w:r>
      <w:commentRangeEnd w:id="62"/>
      <w:r w:rsidR="00BF7B6B">
        <w:rPr>
          <w:rStyle w:val="CommentReference"/>
        </w:rPr>
        <w:commentReference w:id="62"/>
      </w:r>
      <w:r>
        <w:rPr>
          <w:szCs w:val="24"/>
          <w:lang w:val="en"/>
        </w:rPr>
        <w:t>%), students and medical staff (12.5-13.98%) and patients with hepatitis B or C (12%).</w:t>
      </w:r>
      <w:r>
        <w:rPr>
          <w:color w:val="FF0000"/>
          <w:szCs w:val="24"/>
          <w:lang w:val="en"/>
        </w:rPr>
        <w:t xml:space="preserve"> </w:t>
      </w:r>
      <w:r>
        <w:rPr>
          <w:color w:val="FF0000"/>
          <w:szCs w:val="24"/>
          <w:lang w:val="en"/>
        </w:rPr>
        <w:fldChar w:fldCharType="begin"/>
      </w:r>
      <w:r>
        <w:rPr>
          <w:color w:val="FF0000"/>
          <w:szCs w:val="24"/>
          <w:lang w:val="en"/>
        </w:rPr>
        <w:instrText xml:space="preserve"> ADDIN ZOTERO_ITEM CSL_CITATION {"citationID":"hGbU5iD8","properties":{"formattedCitation":"[7]","plainCitation":"[7]","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color w:val="FF0000"/>
          <w:szCs w:val="24"/>
          <w:lang w:val="en"/>
        </w:rPr>
        <w:fldChar w:fldCharType="separate"/>
      </w:r>
      <w:r w:rsidRPr="00644538">
        <w:t>[7]</w:t>
      </w:r>
      <w:r>
        <w:rPr>
          <w:color w:val="FF0000"/>
          <w:szCs w:val="24"/>
          <w:lang w:val="en"/>
        </w:rPr>
        <w:fldChar w:fldCharType="end"/>
      </w:r>
    </w:p>
    <w:p w14:paraId="52CB7C0B" w14:textId="77777777" w:rsidR="00DC72AD" w:rsidRDefault="00644538">
      <w:pPr>
        <w:rPr>
          <w:szCs w:val="24"/>
        </w:rPr>
      </w:pPr>
      <w:r>
        <w:rPr>
          <w:szCs w:val="24"/>
        </w:rPr>
        <w:t xml:space="preserve">In Europe, transmission occurs through consumption of contaminated and undercooked pork or other meat products </w:t>
      </w:r>
      <w:r>
        <w:rPr>
          <w:szCs w:val="24"/>
        </w:rPr>
        <w:fldChar w:fldCharType="begin"/>
      </w:r>
      <w:r>
        <w:rPr>
          <w:szCs w:val="24"/>
        </w:rPr>
        <w:instrText xml:space="preserve"> ADDIN ZOTERO_ITEM CSL_CITATION {"citationID":"u99c252L","properties":{"formattedCitation":"[8,9]","plainCitation":"[8,9]","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Pr="00644538">
        <w:t>[8,9]</w:t>
      </w:r>
      <w:r>
        <w:rPr>
          <w:szCs w:val="24"/>
        </w:rPr>
        <w:fldChar w:fldCharType="end"/>
      </w:r>
      <w:r>
        <w:rPr>
          <w:szCs w:val="24"/>
        </w:rPr>
        <w:t xml:space="preserve"> but other transmission routes have also been demonstrated (blood transfusions </w:t>
      </w:r>
      <w:r>
        <w:rPr>
          <w:szCs w:val="24"/>
        </w:rPr>
        <w:fldChar w:fldCharType="begin"/>
      </w:r>
      <w:r>
        <w:rPr>
          <w:szCs w:val="24"/>
        </w:rPr>
        <w:instrText xml:space="preserve"> ADDIN ZOTERO_ITEM CSL_CITATION {"citationID":"RkkZOEFz","properties":{"formattedCitation":"[10,11]","plainCitation":"[10,11]","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Pr="00644538">
        <w:t>[10,11]</w:t>
      </w:r>
      <w:r>
        <w:rPr>
          <w:szCs w:val="24"/>
        </w:rPr>
        <w:fldChar w:fldCharType="end"/>
      </w:r>
      <w:r>
        <w:rPr>
          <w:szCs w:val="24"/>
        </w:rPr>
        <w:t xml:space="preserve">). Vegetable products are rarely associated with HEV in Europe, probably due to tight regulation of pig manure use in farming </w:t>
      </w:r>
      <w:r>
        <w:rPr>
          <w:szCs w:val="24"/>
        </w:rPr>
        <w:fldChar w:fldCharType="begin"/>
      </w:r>
      <w:r>
        <w:rPr>
          <w:szCs w:val="24"/>
        </w:rPr>
        <w:instrText xml:space="preserve"> ADDIN ZOTERO_ITEM CSL_CITATION {"citationID":"WyfHTMUV","properties":{"formattedCitation":"[8,12]","plainCitation":"[8,12]","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Pr="00644538">
        <w:t>[8,12]</w:t>
      </w:r>
      <w:r>
        <w:rPr>
          <w:szCs w:val="24"/>
        </w:rPr>
        <w:fldChar w:fldCharType="end"/>
      </w:r>
      <w:r>
        <w:rPr>
          <w:szCs w:val="24"/>
        </w:rPr>
        <w:t xml:space="preserve">. Genotypes 3 and 4 may lead to chronic disease in immunocompromised patients </w:t>
      </w:r>
      <w:r>
        <w:rPr>
          <w:szCs w:val="24"/>
        </w:rPr>
        <w:fldChar w:fldCharType="begin"/>
      </w:r>
      <w:r>
        <w:rPr>
          <w:szCs w:val="24"/>
        </w:rPr>
        <w:instrText xml:space="preserve"> ADDIN ZOTERO_ITEM CSL_CITATION {"citationID":"AN1LRKyY","properties":{"formattedCitation":"[5,13]","plainCitation":"[5,13]","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Pr="00644538">
        <w:t>[5,13]</w:t>
      </w:r>
      <w:r>
        <w:rPr>
          <w:szCs w:val="24"/>
        </w:rPr>
        <w:fldChar w:fldCharType="end"/>
      </w:r>
      <w:r>
        <w:rPr>
          <w:szCs w:val="24"/>
        </w:rPr>
        <w:t xml:space="preserve"> yet, the majority of individuals are asymptomatic </w:t>
      </w:r>
      <w:r>
        <w:rPr>
          <w:szCs w:val="24"/>
        </w:rPr>
        <w:fldChar w:fldCharType="begin"/>
      </w:r>
      <w:r>
        <w:rPr>
          <w:szCs w:val="24"/>
        </w:rPr>
        <w:instrText xml:space="preserve"> ADDIN ZOTERO_ITEM CSL_CITATION {"citationID":"iQ1Zk2IP","properties":{"formattedCitation":"[14]","plainCitation":"[14]","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644538">
        <w:t>[14]</w:t>
      </w:r>
      <w:r>
        <w:rPr>
          <w:szCs w:val="24"/>
        </w:rPr>
        <w:fldChar w:fldCharType="end"/>
      </w:r>
      <w:r>
        <w:rPr>
          <w:szCs w:val="24"/>
        </w:rPr>
        <w:t xml:space="preserve">. </w:t>
      </w:r>
    </w:p>
    <w:p w14:paraId="6362A0F7" w14:textId="77777777" w:rsidR="00DC72AD" w:rsidRDefault="00644538">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Pr>
          <w:szCs w:val="24"/>
        </w:rPr>
        <w:fldChar w:fldCharType="begin"/>
      </w:r>
      <w:r>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 xml:space="preserve">. </w:t>
      </w:r>
    </w:p>
    <w:p w14:paraId="59C5FDF1" w14:textId="77777777" w:rsidR="00DC72AD" w:rsidRDefault="00644538">
      <w:pPr>
        <w:rPr>
          <w:szCs w:val="24"/>
        </w:rPr>
      </w:pPr>
      <w:r>
        <w:rPr>
          <w:szCs w:val="24"/>
        </w:rPr>
        <w:t xml:space="preserve">The number of laboratory-confirmed cases increased across Europe since 2006 to even more cases than hepatitis A in Germany, UK and France </w:t>
      </w:r>
      <w:r>
        <w:rPr>
          <w:szCs w:val="24"/>
        </w:rPr>
        <w:fldChar w:fldCharType="begin"/>
      </w:r>
      <w:r>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Pr>
          <w:szCs w:val="24"/>
        </w:rPr>
        <w:fldChar w:fldCharType="separate"/>
      </w:r>
      <w:r w:rsidRPr="00644538">
        <w:t>[3]</w:t>
      </w:r>
      <w:r>
        <w:rPr>
          <w:szCs w:val="24"/>
        </w:rPr>
        <w:fldChar w:fldCharType="end"/>
      </w:r>
      <w:r>
        <w:rPr>
          <w:szCs w:val="24"/>
        </w:rPr>
        <w:t xml:space="preserve"> with an estimated two million locally acquired cases each year in Europe </w:t>
      </w:r>
      <w:r>
        <w:rPr>
          <w:szCs w:val="24"/>
        </w:rPr>
        <w:fldChar w:fldCharType="begin"/>
      </w:r>
      <w:r>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w:t>
      </w:r>
    </w:p>
    <w:p w14:paraId="1BABFB11" w14:textId="77777777" w:rsidR="00DC72AD" w:rsidRDefault="00644538">
      <w:pPr>
        <w:rPr>
          <w:szCs w:val="24"/>
        </w:rPr>
      </w:pPr>
      <w:r>
        <w:rPr>
          <w:szCs w:val="24"/>
        </w:rPr>
        <w:t xml:space="preserve">HEV infects the liver but may be present in other organs (brain, kidney, placenta) </w:t>
      </w:r>
      <w:r>
        <w:rPr>
          <w:szCs w:val="24"/>
        </w:rPr>
        <w:fldChar w:fldCharType="begin"/>
      </w:r>
      <w:r>
        <w:rPr>
          <w:szCs w:val="24"/>
        </w:rPr>
        <w:instrText xml:space="preserve"> ADDIN ZOTERO_ITEM CSL_CITATION {"citationID":"s4DODlzB","properties":{"formattedCitation":"[15,16]","plainCitation":"[15,16]","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Pr="00644538">
        <w:t>[15,16]</w:t>
      </w:r>
      <w:r>
        <w:rPr>
          <w:szCs w:val="24"/>
        </w:rPr>
        <w:fldChar w:fldCharType="end"/>
      </w:r>
      <w:r>
        <w:rPr>
          <w:szCs w:val="24"/>
        </w:rPr>
        <w:t xml:space="preserve"> and HEV RNA becomes detectable in blood and feces after 2-3 weeks post-exposure and lasting 3-6 weeks. After an incubation of 15-60 days, liver enzymes, anti-HEV IgM and then anti-HEV IgG levels increase marking the clinical onset. Anti-HEV IgM antibodies may persist up to 1 year, anti-HEV IgG are long-lasting and in immunosuppressed patients, HEV RNA may be detectable for more than 6 months being considered chronic infection </w:t>
      </w:r>
      <w:r>
        <w:rPr>
          <w:szCs w:val="24"/>
        </w:rPr>
        <w:fldChar w:fldCharType="begin"/>
      </w:r>
      <w:r>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 xml:space="preserve">. </w:t>
      </w:r>
    </w:p>
    <w:p w14:paraId="2FCB7FF6" w14:textId="77777777" w:rsidR="00DC72AD" w:rsidRDefault="00644538">
      <w:pPr>
        <w:rPr>
          <w:szCs w:val="24"/>
        </w:rPr>
      </w:pPr>
      <w:r>
        <w:rPr>
          <w:szCs w:val="24"/>
        </w:rPr>
        <w:t xml:space="preserve">Risk factors for clinical manifestations include: male gender, age over 50 and preexisting liver disease </w:t>
      </w:r>
      <w:r>
        <w:rPr>
          <w:szCs w:val="24"/>
        </w:rPr>
        <w:fldChar w:fldCharType="begin"/>
      </w:r>
      <w:r>
        <w:rPr>
          <w:szCs w:val="24"/>
        </w:rPr>
        <w:instrText xml:space="preserve"> ADDIN ZOTERO_ITEM CSL_CITATION {"citationID":"lnAmkmJ1","properties":{"formattedCitation":"[8,17]","plainCitation":"[8,17]","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644538">
        <w:t>[8,17]</w:t>
      </w:r>
      <w:r>
        <w:rPr>
          <w:szCs w:val="24"/>
        </w:rPr>
        <w:fldChar w:fldCharType="end"/>
      </w:r>
      <w:r>
        <w:rPr>
          <w:szCs w:val="24"/>
        </w:rPr>
        <w:t xml:space="preserve">. Acute-on-chronic liver failure has considerable fatality but benefits from antiviral treatment (ribavirin, interferon) </w:t>
      </w:r>
      <w:r>
        <w:rPr>
          <w:szCs w:val="24"/>
        </w:rPr>
        <w:fldChar w:fldCharType="begin"/>
      </w:r>
      <w:r>
        <w:rPr>
          <w:szCs w:val="24"/>
        </w:rPr>
        <w:instrText xml:space="preserve"> ADDIN ZOTERO_ITEM CSL_CITATION {"citationID":"rhWevesB","properties":{"formattedCitation":"[18,19]","plainCitation":"[18,19]","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Pr>
          <w:szCs w:val="24"/>
        </w:rPr>
        <w:fldChar w:fldCharType="separate"/>
      </w:r>
      <w:r w:rsidRPr="00644538">
        <w:t>[18,19]</w:t>
      </w:r>
      <w:r>
        <w:rPr>
          <w:szCs w:val="24"/>
        </w:rPr>
        <w:fldChar w:fldCharType="end"/>
      </w:r>
      <w:r>
        <w:rPr>
          <w:szCs w:val="24"/>
        </w:rPr>
        <w:t xml:space="preserve">. Occasionally, neurologic lesions in acute hepatitis E patients were reported and include: neuralgic amyotrophy, Bell palsy, Guillain-Barré syndrome, encephalitis and myelitis </w:t>
      </w:r>
      <w:r>
        <w:rPr>
          <w:szCs w:val="24"/>
        </w:rPr>
        <w:fldChar w:fldCharType="begin"/>
      </w:r>
      <w:r>
        <w:rPr>
          <w:szCs w:val="24"/>
        </w:rPr>
        <w:instrText xml:space="preserve"> ADDIN ZOTERO_ITEM CSL_CITATION {"citationID":"yWdZxiSX","properties":{"formattedCitation":"[20,21]","plainCitation":"[20,21]","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Pr="00644538">
        <w:t>[20,21]</w:t>
      </w:r>
      <w:r>
        <w:rPr>
          <w:szCs w:val="24"/>
        </w:rPr>
        <w:fldChar w:fldCharType="end"/>
      </w:r>
      <w:r>
        <w:rPr>
          <w:szCs w:val="24"/>
        </w:rPr>
        <w:t xml:space="preserve">. Chronic cases (HEV RNA clearance failure after 6 months) have been reported in solid organ transplant recipients presenting long-lasting fatigue, elevated AST, ALT and </w:t>
      </w:r>
      <w:bookmarkStart w:id="63" w:name="_Hlk23160963"/>
      <w:r>
        <w:rPr>
          <w:szCs w:val="24"/>
        </w:rPr>
        <w:t>γ-GT</w:t>
      </w:r>
      <w:bookmarkEnd w:id="63"/>
      <w:r>
        <w:rPr>
          <w:szCs w:val="24"/>
        </w:rPr>
        <w:t xml:space="preserve"> and sometimes negative anti-HEV IgM and IgG </w:t>
      </w:r>
      <w:r>
        <w:rPr>
          <w:szCs w:val="24"/>
        </w:rPr>
        <w:fldChar w:fldCharType="begin"/>
      </w:r>
      <w:r>
        <w:rPr>
          <w:szCs w:val="24"/>
        </w:rPr>
        <w:instrText xml:space="preserve"> ADDIN ZOTERO_ITEM CSL_CITATION {"citationID":"DrVSUC5g","properties":{"formattedCitation":"[13,22,23]","plainCitation":"[13,22,23]","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Pr>
          <w:rFonts w:hint="eastAsia"/>
          <w:szCs w:val="24"/>
        </w:rPr>
        <w:instrText>:["http://zotero.org/users/5985486/items/8EITKWC6"],"itemData":{"id":97,"type":"article-journal","title":"Characteristics of Autochthonous Hepatitis E Virus Infection in Solid</w:instrText>
      </w:r>
      <w:r>
        <w:rPr>
          <w:rFonts w:hint="eastAsia"/>
          <w:szCs w:val="24"/>
        </w:rPr>
        <w:instrText>‐</w:instrText>
      </w:r>
      <w:r>
        <w:rPr>
          <w:rFonts w:hint="eastAsia"/>
          <w:szCs w:val="24"/>
        </w:rPr>
        <w:instrText>Organ Transplant Recipients in France","container-title":"The Journal of Infect</w:instrText>
      </w:r>
      <w:r>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Pr>
          <w:rFonts w:hint="eastAsia"/>
          <w:szCs w:val="24"/>
        </w:rPr>
        <w:instrText>t or pork products so as to reduce the risk of HEV infection and chronic liver disease.","DOI":"10.1086/655899","ISSN":"0022-1899, 1537-6613","journalAbbreviation":"J INFECT DIS","language":"en","author":[{"family":"Legrand</w:instrText>
      </w:r>
      <w:r>
        <w:rPr>
          <w:rFonts w:hint="eastAsia"/>
          <w:szCs w:val="24"/>
        </w:rPr>
        <w:instrText>‐</w:instrText>
      </w:r>
      <w:r>
        <w:rPr>
          <w:rFonts w:hint="eastAsia"/>
          <w:szCs w:val="24"/>
        </w:rPr>
        <w:instrText>Abravanel","given":"Florence"},{"family":"Kamar","given":"Nassim"},{"family":"Sandres</w:instrText>
      </w:r>
      <w:r>
        <w:rPr>
          <w:rFonts w:hint="eastAsia"/>
          <w:szCs w:val="24"/>
        </w:rPr>
        <w:instrText>‐</w:instrText>
      </w:r>
      <w:r>
        <w:rPr>
          <w:rFonts w:hint="eastAsia"/>
          <w:szCs w:val="24"/>
        </w:rPr>
        <w:instrText>Saune","given":"Karine"},{"family":"Garrouste","given":"Cyril"},{"family":"Dubois","given":"Martine"},{"family":"Mansuy","given":"Jean</w:instrText>
      </w:r>
      <w:r>
        <w:rPr>
          <w:rFonts w:hint="eastAsia"/>
          <w:szCs w:val="24"/>
        </w:rPr>
        <w:instrText>‐</w:instrText>
      </w:r>
      <w:r>
        <w:rPr>
          <w:rFonts w:hint="eastAsia"/>
          <w:szCs w:val="24"/>
        </w:rPr>
        <w:instrText>Michel"},{"family":"Muscari","given":"Fabrice"},{"family":"Sallus</w:instrText>
      </w:r>
      <w:r>
        <w:rPr>
          <w:szCs w:val="24"/>
        </w:rPr>
        <w:instrText xml:space="preserve">to","given":"Federico"},{"family":"Rostaing","given":"Lionel"},{"family":"Izopet","given":"Jacques"}],"issued":{"date-parts":[["2010",9,15]]}}}],"schema":"https://github.com/citation-style-language/schema/raw/master/csl-citation.json"} </w:instrText>
      </w:r>
      <w:r>
        <w:rPr>
          <w:szCs w:val="24"/>
        </w:rPr>
        <w:fldChar w:fldCharType="separate"/>
      </w:r>
      <w:r w:rsidRPr="00644538">
        <w:t>[13,22,23]</w:t>
      </w:r>
      <w:r>
        <w:rPr>
          <w:szCs w:val="24"/>
        </w:rPr>
        <w:fldChar w:fldCharType="end"/>
      </w:r>
      <w:r>
        <w:rPr>
          <w:szCs w:val="24"/>
        </w:rPr>
        <w:t xml:space="preserve">. EASL recommends HEV testing in patients with the aforementioned pathologies, regardless of liver enzyme levels </w:t>
      </w:r>
      <w:r>
        <w:rPr>
          <w:szCs w:val="24"/>
        </w:rPr>
        <w:fldChar w:fldCharType="begin"/>
      </w:r>
      <w:r>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644538">
        <w:t>[5]</w:t>
      </w:r>
      <w:r>
        <w:rPr>
          <w:szCs w:val="24"/>
        </w:rPr>
        <w:fldChar w:fldCharType="end"/>
      </w:r>
      <w:r>
        <w:rPr>
          <w:szCs w:val="24"/>
        </w:rPr>
        <w:t>.</w:t>
      </w:r>
    </w:p>
    <w:p w14:paraId="2CF8D078" w14:textId="692C8876" w:rsidR="00DC72AD" w:rsidRDefault="00644538">
      <w:pPr>
        <w:rPr>
          <w:ins w:id="64" w:author="Alexandru Istrate" w:date="2019-10-28T13:17:00Z"/>
          <w:szCs w:val="24"/>
        </w:rPr>
      </w:pPr>
      <w:r>
        <w:rPr>
          <w:szCs w:val="24"/>
        </w:rPr>
        <w:t xml:space="preserve">According to Romanian regulations, all confirmed and suspected cases of acute viral hepatitis (A to E) should be admitted and treated in an appropriate </w:t>
      </w:r>
      <w:commentRangeStart w:id="65"/>
      <w:r>
        <w:rPr>
          <w:szCs w:val="24"/>
        </w:rPr>
        <w:t>hospital</w:t>
      </w:r>
      <w:commentRangeEnd w:id="65"/>
      <w:r w:rsidR="005A5557">
        <w:rPr>
          <w:rStyle w:val="CommentReference"/>
        </w:rPr>
        <w:commentReference w:id="65"/>
      </w:r>
      <w:r>
        <w:rPr>
          <w:szCs w:val="24"/>
        </w:rPr>
        <w:t>.</w:t>
      </w:r>
    </w:p>
    <w:p w14:paraId="6C7BFAE5" w14:textId="6B550FD6" w:rsidR="007C6A1F" w:rsidRDefault="007C6A1F">
      <w:pPr>
        <w:rPr>
          <w:szCs w:val="24"/>
        </w:rPr>
      </w:pPr>
      <w:commentRangeStart w:id="66"/>
      <w:ins w:id="67" w:author="Alexandru Istrate" w:date="2019-10-28T13:17:00Z">
        <w:r>
          <w:rPr>
            <w:szCs w:val="24"/>
          </w:rPr>
          <w:t>Our institution serves the Transylvania region, but most patients live in Cluj County.</w:t>
        </w:r>
        <w:commentRangeEnd w:id="66"/>
        <w:r>
          <w:rPr>
            <w:rStyle w:val="CommentReference"/>
          </w:rPr>
          <w:commentReference w:id="66"/>
        </w:r>
      </w:ins>
    </w:p>
    <w:p w14:paraId="606245BD" w14:textId="77777777" w:rsidR="00DC72AD" w:rsidRDefault="00644538">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14:paraId="0BEF4B4B" w14:textId="76284539" w:rsidR="004136B9" w:rsidRPr="004136B9" w:rsidRDefault="00644538" w:rsidP="004136B9">
      <w:pPr>
        <w:pStyle w:val="Heading1"/>
        <w:rPr>
          <w:ins w:id="68" w:author="Alexandru Istrate" w:date="2019-10-24T12:58:00Z"/>
          <w:szCs w:val="24"/>
        </w:rPr>
      </w:pPr>
      <w:r>
        <w:rPr>
          <w:szCs w:val="24"/>
        </w:rPr>
        <w:t>Methods</w:t>
      </w:r>
    </w:p>
    <w:p w14:paraId="0959BA0D" w14:textId="77777777" w:rsidR="004201E6" w:rsidRDefault="004201E6" w:rsidP="004201E6">
      <w:pPr>
        <w:rPr>
          <w:szCs w:val="24"/>
        </w:rPr>
      </w:pPr>
      <w:r>
        <w:rPr>
          <w:szCs w:val="24"/>
        </w:rPr>
        <w:t xml:space="preserve">The main part of the research was a </w:t>
      </w:r>
      <w:r>
        <w:t xml:space="preserve">retrospective </w:t>
      </w:r>
      <w:r>
        <w:rPr>
          <w:szCs w:val="24"/>
        </w:rPr>
        <w:t xml:space="preserve">case-case study of all available adult </w:t>
      </w:r>
      <w:r w:rsidRPr="00A12113">
        <w:rPr>
          <w:szCs w:val="24"/>
        </w:rPr>
        <w:t>cases</w:t>
      </w:r>
      <w:r>
        <w:rPr>
          <w:szCs w:val="24"/>
        </w:rPr>
        <w:t xml:space="preserve"> of acute hepatitis E and </w:t>
      </w:r>
      <w:proofErr w:type="spellStart"/>
      <w:r>
        <w:rPr>
          <w:szCs w:val="24"/>
        </w:rPr>
        <w:t>A</w:t>
      </w:r>
      <w:proofErr w:type="spellEnd"/>
      <w:r>
        <w:rPr>
          <w:szCs w:val="24"/>
        </w:rPr>
        <w:t xml:space="preserve"> admitted i</w:t>
      </w:r>
      <w:r>
        <w:t xml:space="preserve">n </w:t>
      </w:r>
      <w:r>
        <w:rPr>
          <w:szCs w:val="24"/>
        </w:rPr>
        <w:t>The Teaching Hospital of Infectious Diseases of Cluj-Napoca, Romania, between 2017 January 1 and 2019 August 30.</w:t>
      </w:r>
    </w:p>
    <w:p w14:paraId="52433187" w14:textId="33621952" w:rsidR="004201E6" w:rsidRDefault="004201E6" w:rsidP="004201E6">
      <w:pPr>
        <w:rPr>
          <w:szCs w:val="24"/>
        </w:rPr>
      </w:pPr>
      <w:r>
        <w:rPr>
          <w:szCs w:val="24"/>
        </w:rPr>
        <w:t xml:space="preserve">Hepatitis A was chosen due to similar (mainly enteral) transmission and usually self-limited evolution. Since hepatitis E is not common in children, we decided to include </w:t>
      </w:r>
      <w:r w:rsidR="007B44BD">
        <w:rPr>
          <w:szCs w:val="24"/>
        </w:rPr>
        <w:t xml:space="preserve">only </w:t>
      </w:r>
      <w:r>
        <w:rPr>
          <w:szCs w:val="24"/>
        </w:rPr>
        <w:t xml:space="preserve">adults.  </w:t>
      </w:r>
    </w:p>
    <w:p w14:paraId="76CFF9B5" w14:textId="77777777" w:rsidR="004201E6" w:rsidRDefault="004201E6" w:rsidP="004201E6">
      <w:pPr>
        <w:rPr>
          <w:szCs w:val="24"/>
        </w:rPr>
      </w:pPr>
      <w:r>
        <w:rPr>
          <w:szCs w:val="24"/>
        </w:rPr>
        <w:lastRenderedPageBreak/>
        <w:t>Inclusion criteria were defined as a diagnosis of acute hepatitis E or A at discharge (ICM10 codes: B17.2 and B</w:t>
      </w:r>
      <w:proofErr w:type="gramStart"/>
      <w:r>
        <w:rPr>
          <w:szCs w:val="24"/>
        </w:rPr>
        <w:t>15.*</w:t>
      </w:r>
      <w:proofErr w:type="gramEnd"/>
      <w:r>
        <w:rPr>
          <w:szCs w:val="24"/>
        </w:rPr>
        <w:t>, respectively), admission date between 2017 January 1 and 2019 August 30 and age &gt; 18 years old. No specific exclusion criteria were used.</w:t>
      </w:r>
    </w:p>
    <w:p w14:paraId="23AB83A6" w14:textId="6EAF9E4C" w:rsidR="004201E6" w:rsidRDefault="004201E6" w:rsidP="004201E6">
      <w:pPr>
        <w:rPr>
          <w:szCs w:val="24"/>
        </w:rPr>
      </w:pPr>
      <w:r>
        <w:rPr>
          <w:szCs w:val="24"/>
        </w:rPr>
        <w:t xml:space="preserve">All clinical departments within our hospital were considered similar regarding diagnosis and management of the patients and the judgment of all doctors assigned to each patient was considered equivalent. We gathered information on </w:t>
      </w:r>
      <w:commentRangeStart w:id="69"/>
      <w:r>
        <w:rPr>
          <w:szCs w:val="24"/>
        </w:rPr>
        <w:t xml:space="preserve">laboratory parameters </w:t>
      </w:r>
      <w:commentRangeEnd w:id="69"/>
      <w:r>
        <w:rPr>
          <w:rStyle w:val="CommentReference"/>
        </w:rPr>
        <w:commentReference w:id="69"/>
      </w:r>
      <w:r>
        <w:rPr>
          <w:szCs w:val="24"/>
        </w:rPr>
        <w:t xml:space="preserve">at admission (total and direct bilirubin, INR, prothrombin index, ALT, AST, γ-GT and ALP), final diagnosis and doctors’ description of each patient’s presentation and evolution. </w:t>
      </w:r>
      <w:r w:rsidR="007B44BD" w:rsidRPr="007B44BD">
        <w:rPr>
          <w:color w:val="FF0000"/>
          <w:szCs w:val="24"/>
        </w:rPr>
        <w:t>Environmental and alimentary</w:t>
      </w:r>
      <w:r w:rsidR="007B44BD">
        <w:rPr>
          <w:color w:val="FF0000"/>
          <w:szCs w:val="24"/>
        </w:rPr>
        <w:t xml:space="preserve"> exposure</w:t>
      </w:r>
      <w:r w:rsidR="00E86B96" w:rsidRPr="00E86B96">
        <w:rPr>
          <w:color w:val="FF0000"/>
          <w:szCs w:val="24"/>
        </w:rPr>
        <w:t xml:space="preserve"> could not be reliably assessed.</w:t>
      </w:r>
    </w:p>
    <w:p w14:paraId="05E64A8E" w14:textId="6387060E" w:rsidR="004201E6" w:rsidRDefault="004201E6" w:rsidP="004201E6">
      <w:pPr>
        <w:rPr>
          <w:szCs w:val="24"/>
        </w:rPr>
      </w:pPr>
      <w:r>
        <w:rPr>
          <w:szCs w:val="24"/>
        </w:rPr>
        <w:t xml:space="preserve">The etiology of  hepatitis A and E was established from blood samples by qualitative anti-HAV and anti-HEV IgM respectively using </w:t>
      </w:r>
      <w:proofErr w:type="spellStart"/>
      <w:r>
        <w:rPr>
          <w:i/>
          <w:iCs/>
          <w:szCs w:val="24"/>
        </w:rPr>
        <w:t>bioMérieux</w:t>
      </w:r>
      <w:proofErr w:type="spellEnd"/>
      <w:r>
        <w:rPr>
          <w:i/>
          <w:iCs/>
          <w:szCs w:val="24"/>
        </w:rPr>
        <w:t xml:space="preserve"> VIDAS® Hepatitis panel</w:t>
      </w:r>
      <w:r>
        <w:rPr>
          <w:szCs w:val="24"/>
        </w:rPr>
        <w:t xml:space="preserve"> </w:t>
      </w:r>
      <w:commentRangeStart w:id="70"/>
      <w:r>
        <w:rPr>
          <w:szCs w:val="24"/>
        </w:rPr>
        <w:t xml:space="preserve">electrochemiluminescence </w:t>
      </w:r>
      <w:commentRangeEnd w:id="70"/>
      <w:r>
        <w:rPr>
          <w:rStyle w:val="CommentReference"/>
        </w:rPr>
        <w:commentReference w:id="70"/>
      </w:r>
      <w:r>
        <w:rPr>
          <w:szCs w:val="24"/>
        </w:rPr>
        <w:t xml:space="preserve">immunoassays </w:t>
      </w:r>
      <w:r>
        <w:rPr>
          <w:szCs w:val="24"/>
        </w:rPr>
        <w:fldChar w:fldCharType="begin"/>
      </w:r>
      <w:r>
        <w:rPr>
          <w:szCs w:val="24"/>
        </w:rPr>
        <w:instrText xml:space="preserve"> ADDIN ZOTERO_ITEM CSL_CITATION {"citationID":"IiHoF8v4","properties":{"formattedCitation":"[24]","plainCitation":"[24]","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Pr="004201E6">
        <w:t>[24]</w:t>
      </w:r>
      <w:r>
        <w:rPr>
          <w:szCs w:val="24"/>
        </w:rPr>
        <w:fldChar w:fldCharType="end"/>
      </w:r>
      <w:r>
        <w:rPr>
          <w:szCs w:val="24"/>
        </w:rPr>
        <w:t>.  According to our hospital’s protocol, valid since 2016 and during the whole study period, all suspected cases of acute viral hepatitis were tested simultaneously for hepatitis A – E from the same blood sample as a single laboratory request.</w:t>
      </w:r>
    </w:p>
    <w:p w14:paraId="6EC6D57E" w14:textId="77777777" w:rsidR="004201E6" w:rsidRDefault="004201E6" w:rsidP="004201E6">
      <w:pPr>
        <w:rPr>
          <w:szCs w:val="24"/>
        </w:rPr>
      </w:pPr>
      <w:r>
        <w:rPr>
          <w:szCs w:val="24"/>
        </w:rPr>
        <w:t>To put the main study into context, we counted all confirmed cases of acute viral hepatitis A-E IMC10 codes B15-B17.2), of all ages, registered in our hospital during the same period.</w:t>
      </w:r>
    </w:p>
    <w:p w14:paraId="5CF92D8B" w14:textId="70F97118" w:rsidR="004201E6" w:rsidRDefault="004201E6" w:rsidP="004201E6">
      <w:pPr>
        <w:rPr>
          <w:szCs w:val="24"/>
        </w:rPr>
      </w:pPr>
      <w:r>
        <w:rPr>
          <w:szCs w:val="24"/>
        </w:rPr>
        <w:t xml:space="preserve">We further investigated the severe cases of both hepatitis E and A within the main study as case series. </w:t>
      </w:r>
      <w:r w:rsidRPr="00033300">
        <w:rPr>
          <w:i/>
          <w:iCs/>
          <w:szCs w:val="24"/>
        </w:rPr>
        <w:t>We defined</w:t>
      </w:r>
      <w:r>
        <w:rPr>
          <w:szCs w:val="24"/>
        </w:rPr>
        <w:t xml:space="preserve"> </w:t>
      </w:r>
      <w:commentRangeStart w:id="71"/>
      <w:r>
        <w:rPr>
          <w:szCs w:val="24"/>
        </w:rPr>
        <w:t>severe case</w:t>
      </w:r>
      <w:commentRangeEnd w:id="71"/>
      <w:r>
        <w:rPr>
          <w:rStyle w:val="CommentReference"/>
        </w:rPr>
        <w:commentReference w:id="71"/>
      </w:r>
      <w:r>
        <w:rPr>
          <w:szCs w:val="24"/>
        </w:rPr>
        <w:t xml:space="preserve">s of hepatitis E if INR &gt;1.5, hepatic encephalopathy grades 2-4 and/or comorbidities (acute-on-chronic liver disease, confirmed immunosuppression) or neurological manifestations were found (according to EASL guideline 2018 and our hospital’s protocol) </w:t>
      </w:r>
      <w:r>
        <w:rPr>
          <w:szCs w:val="24"/>
        </w:rPr>
        <w:fldChar w:fldCharType="begin"/>
      </w:r>
      <w:r>
        <w:rPr>
          <w:szCs w:val="24"/>
        </w:rPr>
        <w:instrText xml:space="preserve"> ADDIN ZOTERO_ITEM CSL_CITATION {"citationID":"u6IhmopK","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Pr="004201E6">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t>
      </w:r>
      <w:r w:rsidRPr="00033300">
        <w:rPr>
          <w:i/>
          <w:iCs/>
          <w:szCs w:val="24"/>
        </w:rPr>
        <w:t>We defined</w:t>
      </w:r>
      <w:r>
        <w:rPr>
          <w:szCs w:val="24"/>
        </w:rPr>
        <w:t xml:space="preserve"> </w:t>
      </w:r>
      <w:commentRangeStart w:id="72"/>
      <w:r>
        <w:rPr>
          <w:szCs w:val="24"/>
        </w:rPr>
        <w:t>severe cases</w:t>
      </w:r>
      <w:commentRangeEnd w:id="72"/>
      <w:r>
        <w:rPr>
          <w:rStyle w:val="CommentReference"/>
        </w:rPr>
        <w:commentReference w:id="72"/>
      </w:r>
      <w:r>
        <w:rPr>
          <w:szCs w:val="24"/>
        </w:rPr>
        <w:t xml:space="preserve"> of hepatitis A if INR &gt;1.5, hepatic encephalopathy grades 2-4 were present </w:t>
      </w:r>
      <w:r w:rsidRPr="004201E6">
        <w:rPr>
          <w:szCs w:val="24"/>
        </w:rPr>
        <w:t xml:space="preserve">(according to EASL 2016 guidelines and our hospital’s protocol) </w:t>
      </w:r>
      <w:r>
        <w:rPr>
          <w:color w:val="FF0000"/>
          <w:szCs w:val="24"/>
        </w:rPr>
        <w:fldChar w:fldCharType="begin"/>
      </w:r>
      <w:r>
        <w:rPr>
          <w:color w:val="FF0000"/>
          <w:szCs w:val="24"/>
        </w:rPr>
        <w:instrText xml:space="preserve"> ADDIN ZOTERO_ITEM CSL_CITATION {"citationID":"DVFfnfoo","properties":{"formattedCitation":"[25]","plainCitation":"[25]","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color w:val="FF0000"/>
          <w:szCs w:val="24"/>
        </w:rPr>
        <w:fldChar w:fldCharType="separate"/>
      </w:r>
      <w:r w:rsidRPr="004201E6">
        <w:t>[25]</w:t>
      </w:r>
      <w:r>
        <w:rPr>
          <w:color w:val="FF0000"/>
          <w:szCs w:val="24"/>
        </w:rPr>
        <w:fldChar w:fldCharType="end"/>
      </w:r>
      <w:r>
        <w:rPr>
          <w:szCs w:val="24"/>
        </w:rPr>
        <w:t xml:space="preserve">. The therapeutic approach for these patients was supportive treatment </w:t>
      </w:r>
      <w:r>
        <w:rPr>
          <w:i/>
          <w:iCs/>
          <w:szCs w:val="24"/>
        </w:rPr>
        <w:t>plus</w:t>
      </w:r>
      <w:r>
        <w:rPr>
          <w:szCs w:val="24"/>
        </w:rPr>
        <w:t xml:space="preserve"> plasma products. Therefore, all patients received appropriate </w:t>
      </w:r>
      <w:commentRangeStart w:id="73"/>
      <w:r>
        <w:rPr>
          <w:szCs w:val="24"/>
        </w:rPr>
        <w:t>supportive treatment</w:t>
      </w:r>
      <w:commentRangeEnd w:id="73"/>
      <w:r>
        <w:rPr>
          <w:rStyle w:val="CommentReference"/>
        </w:rPr>
        <w:commentReference w:id="73"/>
      </w:r>
      <w:r>
        <w:rPr>
          <w:szCs w:val="24"/>
        </w:rPr>
        <w:t xml:space="preserve"> according to our hospital’s protocols and </w:t>
      </w:r>
      <w:commentRangeStart w:id="74"/>
      <w:r>
        <w:rPr>
          <w:szCs w:val="24"/>
        </w:rPr>
        <w:t>general recommendations</w:t>
      </w:r>
      <w:commentRangeEnd w:id="74"/>
      <w:r>
        <w:rPr>
          <w:rStyle w:val="CommentReference"/>
        </w:rPr>
        <w:commentReference w:id="74"/>
      </w:r>
      <w:r>
        <w:rPr>
          <w:szCs w:val="24"/>
        </w:rPr>
        <w:t>, as needed: hepatoprotective agents (</w:t>
      </w:r>
      <w:proofErr w:type="spellStart"/>
      <w:r>
        <w:rPr>
          <w:szCs w:val="24"/>
        </w:rPr>
        <w:t>u</w:t>
      </w:r>
      <w:r w:rsidRPr="00ED017C">
        <w:rPr>
          <w:szCs w:val="24"/>
        </w:rPr>
        <w:t>rsodeoxycholic</w:t>
      </w:r>
      <w:proofErr w:type="spellEnd"/>
      <w:r w:rsidRPr="00ED017C">
        <w:rPr>
          <w:szCs w:val="24"/>
        </w:rPr>
        <w:t xml:space="preserve"> acid</w:t>
      </w:r>
      <w:r>
        <w:rPr>
          <w:szCs w:val="24"/>
        </w:rPr>
        <w:t xml:space="preserve">, L-arginine supplementation), ammonia-reducing agents (rifaximin, lactulose), glycemia correction, </w:t>
      </w:r>
      <w:r w:rsidR="00241BDF">
        <w:rPr>
          <w:szCs w:val="24"/>
        </w:rPr>
        <w:t>fluid</w:t>
      </w:r>
      <w:r>
        <w:rPr>
          <w:szCs w:val="24"/>
        </w:rPr>
        <w:t xml:space="preserve"> </w:t>
      </w:r>
      <w:r w:rsidR="00E86B96">
        <w:rPr>
          <w:szCs w:val="24"/>
        </w:rPr>
        <w:t>balance correction</w:t>
      </w:r>
      <w:r>
        <w:rPr>
          <w:szCs w:val="24"/>
        </w:rPr>
        <w:t xml:space="preserve">, </w:t>
      </w:r>
      <w:r w:rsidR="00241BDF">
        <w:rPr>
          <w:szCs w:val="24"/>
        </w:rPr>
        <w:t xml:space="preserve">prophylactic antibiotic treatment for </w:t>
      </w:r>
      <w:r>
        <w:rPr>
          <w:szCs w:val="24"/>
        </w:rPr>
        <w:t xml:space="preserve">cholecystitis </w:t>
      </w:r>
      <w:r w:rsidRPr="004201E6">
        <w:rPr>
          <w:szCs w:val="24"/>
        </w:rPr>
        <w:fldChar w:fldCharType="begin"/>
      </w:r>
      <w:r>
        <w:rPr>
          <w:szCs w:val="24"/>
        </w:rPr>
        <w:instrText xml:space="preserve"> ADDIN ZOTERO_ITEM CSL_CITATION {"citationID":"WRrKyJwV","properties":{"formattedCitation":"[25]","plainCitation":"[25]","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sidRPr="004201E6">
        <w:rPr>
          <w:szCs w:val="24"/>
        </w:rPr>
        <w:fldChar w:fldCharType="separate"/>
      </w:r>
      <w:r w:rsidRPr="004201E6">
        <w:t>[25]</w:t>
      </w:r>
      <w:r w:rsidRPr="004201E6">
        <w:rPr>
          <w:szCs w:val="24"/>
        </w:rPr>
        <w:fldChar w:fldCharType="end"/>
      </w:r>
      <w:r>
        <w:rPr>
          <w:szCs w:val="24"/>
        </w:rPr>
        <w:t xml:space="preserve">. </w:t>
      </w:r>
      <w:r w:rsidRPr="00033300">
        <w:rPr>
          <w:i/>
          <w:iCs/>
          <w:szCs w:val="24"/>
        </w:rPr>
        <w:t>We defined</w:t>
      </w:r>
      <w:r>
        <w:rPr>
          <w:szCs w:val="24"/>
        </w:rPr>
        <w:t xml:space="preserve"> additional treatment as ribavirin in hepatitis E patients and plasma products in hepatitis A patients.</w:t>
      </w:r>
    </w:p>
    <w:p w14:paraId="5E55278E" w14:textId="68DD8221" w:rsidR="004201E6" w:rsidRDefault="004201E6" w:rsidP="004201E6">
      <w:pPr>
        <w:rPr>
          <w:szCs w:val="24"/>
        </w:rPr>
      </w:pPr>
      <w:r>
        <w:rPr>
          <w:szCs w:val="24"/>
        </w:rPr>
        <w:t>In assessing disease severity we gathered information on common signs and symptoms of acute viral hepatitis, neurologic manifestations</w:t>
      </w:r>
      <w:r w:rsidR="008231E7">
        <w:rPr>
          <w:szCs w:val="24"/>
        </w:rPr>
        <w:t xml:space="preserve"> and </w:t>
      </w:r>
      <w:r>
        <w:rPr>
          <w:szCs w:val="24"/>
        </w:rPr>
        <w:t xml:space="preserve">hepatic encephalopathy grading by West-Heaven criteria </w:t>
      </w:r>
      <w:r>
        <w:rPr>
          <w:szCs w:val="24"/>
        </w:rPr>
        <w:fldChar w:fldCharType="begin"/>
      </w:r>
      <w:r>
        <w:rPr>
          <w:szCs w:val="24"/>
        </w:rPr>
        <w:instrText xml:space="preserve"> ADDIN ZOTERO_ITEM CSL_CITATION {"citationID":"MbSAfv7g","properties":{"formattedCitation":"[26]","plainCitation":"[26]","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Pr>
          <w:szCs w:val="24"/>
        </w:rPr>
        <w:fldChar w:fldCharType="separate"/>
      </w:r>
      <w:r w:rsidRPr="004201E6">
        <w:t>[26]</w:t>
      </w:r>
      <w:r>
        <w:rPr>
          <w:szCs w:val="24"/>
        </w:rPr>
        <w:fldChar w:fldCharType="end"/>
      </w:r>
      <w:r w:rsidR="008231E7">
        <w:rPr>
          <w:szCs w:val="24"/>
        </w:rPr>
        <w:t xml:space="preserve"> and we calculated the MELD score for patients with chronic liver disease</w:t>
      </w:r>
      <w:r>
        <w:rPr>
          <w:szCs w:val="24"/>
        </w:rPr>
        <w:t>.  We reported a short summary of each selected patient’s comorbidities, evolution and possible causes of death.</w:t>
      </w:r>
    </w:p>
    <w:p w14:paraId="0E71AA63" w14:textId="77777777" w:rsidR="004201E6" w:rsidRDefault="004201E6" w:rsidP="004201E6">
      <w:pPr>
        <w:rPr>
          <w:szCs w:val="24"/>
        </w:rPr>
      </w:pPr>
      <w:commentRangeStart w:id="75"/>
      <w:r>
        <w:rPr>
          <w:szCs w:val="24"/>
        </w:rPr>
        <w:t xml:space="preserve">All patients signed an informed consent form at admission allowing anonymous research on data included in the electronic records. </w:t>
      </w:r>
      <w:commentRangeEnd w:id="75"/>
      <w:r>
        <w:rPr>
          <w:rStyle w:val="CommentReference"/>
        </w:rPr>
        <w:commentReference w:id="75"/>
      </w:r>
      <w:r>
        <w:rPr>
          <w:szCs w:val="24"/>
        </w:rPr>
        <w:t xml:space="preserve">This study was approved by the ethics committee of our hospital. </w:t>
      </w:r>
    </w:p>
    <w:p w14:paraId="39A24778" w14:textId="6A33A8A4" w:rsidR="004201E6" w:rsidRDefault="004201E6" w:rsidP="004201E6">
      <w:pPr>
        <w:rPr>
          <w:szCs w:val="24"/>
        </w:rPr>
      </w:pPr>
      <w:r>
        <w:rPr>
          <w:szCs w:val="24"/>
        </w:rPr>
        <w:t xml:space="preserve">Data were centralized in a spreadsheet, checked for consistency, anonymized and imported into </w:t>
      </w:r>
      <w:commentRangeStart w:id="76"/>
      <w:r>
        <w:rPr>
          <w:szCs w:val="24"/>
        </w:rPr>
        <w:t>R</w:t>
      </w:r>
      <w:commentRangeEnd w:id="76"/>
      <w:r>
        <w:rPr>
          <w:rStyle w:val="CommentReference"/>
        </w:rPr>
        <w:commentReference w:id="76"/>
      </w:r>
      <w:r>
        <w:rPr>
          <w:szCs w:val="24"/>
        </w:rPr>
        <w:t xml:space="preserve"> 3.6.1 </w:t>
      </w:r>
      <w:r>
        <w:rPr>
          <w:szCs w:val="24"/>
        </w:rPr>
        <w:fldChar w:fldCharType="begin"/>
      </w:r>
      <w:r>
        <w:rPr>
          <w:szCs w:val="24"/>
        </w:rPr>
        <w:instrText xml:space="preserve"> ADDIN ZOTERO_ITEM CSL_CITATION {"citationID":"GgD80dQI","properties":{"formattedCitation":"[27]","plainCitation":"[27]","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Pr>
          <w:szCs w:val="24"/>
        </w:rPr>
        <w:fldChar w:fldCharType="separate"/>
      </w:r>
      <w:r w:rsidRPr="004201E6">
        <w:t>[27]</w:t>
      </w:r>
      <w:r>
        <w:rPr>
          <w:szCs w:val="24"/>
        </w:rPr>
        <w:fldChar w:fldCharType="end"/>
      </w:r>
      <w:r>
        <w:rPr>
          <w:szCs w:val="24"/>
        </w:rPr>
        <w:t xml:space="preserve"> on Linux where all subsequent statistical analyses were performed. We used absolute and relative frequencies to describe categorical data and means with standard deviations or medians with IQR and ranges to describe numerical data. Comparisons between hepatitis A and hepatitis E groups were performed using both univariate methods (t-test for continuous variables with normal distribution according to the Shapiro-Wilk test, Mann-Whitney test for continuous variables with non-normal distribution, Fisher test for binary variables) as well as two multivariate logistic regression models adjusting for (model 1): age &amp; gender and (model 2): all variables taken into account. Prior to logistic models, </w:t>
      </w:r>
      <w:r>
        <w:rPr>
          <w:szCs w:val="24"/>
        </w:rPr>
        <w:lastRenderedPageBreak/>
        <w:t>right-skewed data were transformed using the decimal logarithm. All statistical tests used a significance cut-off value at p&lt;.05.</w:t>
      </w:r>
    </w:p>
    <w:p w14:paraId="0C9F6210" w14:textId="312B5BCF" w:rsidR="004201E6" w:rsidRDefault="004201E6" w:rsidP="004201E6">
      <w:pPr>
        <w:rPr>
          <w:szCs w:val="24"/>
        </w:rPr>
      </w:pPr>
      <w:r w:rsidRPr="00045F62">
        <w:rPr>
          <w:color w:val="FF0000"/>
          <w:szCs w:val="24"/>
        </w:rPr>
        <w:t>Supplementary data, available online, include the R script used to generate the statistical analysis, randomly generated sample data, technical details on all variables, detailed explanation of the methods and details on our hospital’s protocols for diagnosis and management of hepatitis A and E.</w:t>
      </w:r>
    </w:p>
    <w:p w14:paraId="049982C1" w14:textId="77777777" w:rsidR="00DC72AD" w:rsidRDefault="00644538">
      <w:pPr>
        <w:pStyle w:val="Heading1"/>
        <w:rPr>
          <w:szCs w:val="24"/>
        </w:rPr>
      </w:pPr>
      <w:r>
        <w:rPr>
          <w:szCs w:val="24"/>
        </w:rPr>
        <w:t>Results</w:t>
      </w:r>
    </w:p>
    <w:p w14:paraId="31206E68" w14:textId="3576B494" w:rsidR="00E86B96" w:rsidRDefault="00644538">
      <w:pPr>
        <w:rPr>
          <w:szCs w:val="24"/>
        </w:rPr>
      </w:pPr>
      <w:r>
        <w:rPr>
          <w:szCs w:val="24"/>
        </w:rPr>
        <w:t>A total of 48 hepatitis E adult patients and 152 hepatitis A adult patients were included. No pregnant women were found in either group. Hepatitis E cases represented 9.62% from all registered cases of acute viral hepatitis during the study period, including legal minors (</w:t>
      </w:r>
      <w:commentRangeStart w:id="77"/>
      <w:r>
        <w:rPr>
          <w:szCs w:val="24"/>
        </w:rPr>
        <w:t>Figure 1</w:t>
      </w:r>
      <w:commentRangeEnd w:id="77"/>
      <w:r w:rsidR="00E917F9">
        <w:rPr>
          <w:rStyle w:val="CommentReference"/>
        </w:rPr>
        <w:commentReference w:id="77"/>
      </w:r>
      <w:r>
        <w:rPr>
          <w:szCs w:val="24"/>
        </w:rPr>
        <w:t xml:space="preserve">). </w:t>
      </w:r>
      <w:r w:rsidR="00DB157E">
        <w:rPr>
          <w:szCs w:val="24"/>
        </w:rPr>
        <w:t xml:space="preserve">No hepatitis E cases were registered in </w:t>
      </w:r>
      <w:commentRangeStart w:id="78"/>
      <w:r w:rsidR="00DB157E">
        <w:rPr>
          <w:szCs w:val="24"/>
        </w:rPr>
        <w:t xml:space="preserve">pediatric </w:t>
      </w:r>
      <w:commentRangeEnd w:id="78"/>
      <w:r w:rsidR="00DB157E">
        <w:rPr>
          <w:rStyle w:val="CommentReference"/>
        </w:rPr>
        <w:commentReference w:id="78"/>
      </w:r>
      <w:r w:rsidR="00DB157E">
        <w:rPr>
          <w:szCs w:val="24"/>
        </w:rPr>
        <w:t>patients.</w:t>
      </w:r>
    </w:p>
    <w:p w14:paraId="1039E6C8" w14:textId="42C46D40" w:rsidR="00DC72AD" w:rsidRDefault="007B44BD">
      <w:pPr>
        <w:rPr>
          <w:szCs w:val="24"/>
        </w:rPr>
      </w:pPr>
      <w:r>
        <w:rPr>
          <w:szCs w:val="24"/>
        </w:rPr>
        <w:t xml:space="preserve">One hepatitis E patient had possible travel-related exposure (UK) and all other </w:t>
      </w:r>
      <w:r w:rsidR="00644538">
        <w:rPr>
          <w:szCs w:val="24"/>
        </w:rPr>
        <w:t xml:space="preserve">hepatitis E cases are believed to be autochthonous but </w:t>
      </w:r>
      <w:commentRangeStart w:id="79"/>
      <w:r w:rsidR="00644538">
        <w:rPr>
          <w:szCs w:val="24"/>
        </w:rPr>
        <w:t>food</w:t>
      </w:r>
      <w:commentRangeEnd w:id="79"/>
      <w:r w:rsidR="00E917F9">
        <w:rPr>
          <w:rStyle w:val="CommentReference"/>
        </w:rPr>
        <w:commentReference w:id="79"/>
      </w:r>
      <w:r w:rsidR="00DB157E">
        <w:rPr>
          <w:szCs w:val="24"/>
        </w:rPr>
        <w:t xml:space="preserve"> and environmental exposure</w:t>
      </w:r>
      <w:r w:rsidR="00644538">
        <w:rPr>
          <w:szCs w:val="24"/>
        </w:rPr>
        <w:t xml:space="preserve"> could not be reliably assessed.</w:t>
      </w:r>
    </w:p>
    <w:p w14:paraId="185730C5" w14:textId="77777777" w:rsidR="00DC72AD" w:rsidRDefault="00644538">
      <w:pPr>
        <w:rPr>
          <w:rFonts w:eastAsiaTheme="minorHAnsi"/>
          <w:szCs w:val="24"/>
          <w:lang w:eastAsia="en-US"/>
        </w:rPr>
      </w:pPr>
      <w:r>
        <w:rPr>
          <w:rFonts w:eastAsiaTheme="minorHAnsi"/>
          <w:noProof/>
          <w:szCs w:val="24"/>
          <w:lang w:eastAsia="en-US"/>
        </w:rPr>
        <w:drawing>
          <wp:inline distT="0" distB="0" distL="114300" distR="114300" wp14:anchorId="65B76234" wp14:editId="473F56DB">
            <wp:extent cx="2286000" cy="2286000"/>
            <wp:effectExtent l="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
                    <pic:cNvPicPr>
                      <a:picLocks noChangeAspect="1"/>
                    </pic:cNvPicPr>
                  </pic:nvPicPr>
                  <pic:blipFill>
                    <a:blip r:embed="rId11" cstate="print"/>
                    <a:stretch>
                      <a:fillRect/>
                    </a:stretch>
                  </pic:blipFill>
                  <pic:spPr>
                    <a:xfrm>
                      <a:off x="0" y="0"/>
                      <a:ext cx="2286000" cy="2286000"/>
                    </a:xfrm>
                    <a:prstGeom prst="rect">
                      <a:avLst/>
                    </a:prstGeom>
                  </pic:spPr>
                </pic:pic>
              </a:graphicData>
            </a:graphic>
          </wp:inline>
        </w:drawing>
      </w:r>
    </w:p>
    <w:p w14:paraId="63F6AC30" w14:textId="77777777" w:rsidR="00DC72AD" w:rsidRDefault="00644538">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Distribution of acute viral hepatitis cases during the study period (2017 Jan 1 to 2019 Aug 30).</w:t>
      </w:r>
    </w:p>
    <w:p w14:paraId="0938973D" w14:textId="2ABCDB64" w:rsidR="00DC72AD" w:rsidRDefault="00644538">
      <w:pPr>
        <w:rPr>
          <w:szCs w:val="24"/>
        </w:rPr>
      </w:pPr>
      <w:r>
        <w:rPr>
          <w:szCs w:val="24"/>
        </w:rPr>
        <w:t>Most cases in both groups were male (</w:t>
      </w:r>
      <w:ins w:id="80" w:author="Alexandru Istrate" w:date="2019-10-28T13:19:00Z">
        <w:r w:rsidR="0028554C">
          <w:rPr>
            <w:szCs w:val="24"/>
          </w:rPr>
          <w:t xml:space="preserve">M: </w:t>
        </w:r>
      </w:ins>
      <w:ins w:id="81" w:author="Alexandru Istrate" w:date="2019-10-28T13:20:00Z">
        <w:r w:rsidR="0028554C">
          <w:rPr>
            <w:szCs w:val="24"/>
          </w:rPr>
          <w:t xml:space="preserve">119, F: 81, </w:t>
        </w:r>
      </w:ins>
      <w:r>
        <w:rPr>
          <w:szCs w:val="24"/>
        </w:rPr>
        <w:t>M/F ratio: 1.</w:t>
      </w:r>
      <w:commentRangeStart w:id="82"/>
      <w:r>
        <w:rPr>
          <w:szCs w:val="24"/>
        </w:rPr>
        <w:t>47</w:t>
      </w:r>
      <w:commentRangeEnd w:id="82"/>
      <w:r w:rsidR="00503121">
        <w:rPr>
          <w:rStyle w:val="CommentReference"/>
        </w:rPr>
        <w:commentReference w:id="82"/>
      </w:r>
      <w:r>
        <w:rPr>
          <w:szCs w:val="24"/>
        </w:rPr>
        <w:t xml:space="preserve">) and hepatitis E patients were significantly older than hepatitis A patients (Table 1). </w:t>
      </w:r>
    </w:p>
    <w:p w14:paraId="5B0EC4EB" w14:textId="77777777" w:rsidR="00DC72AD" w:rsidRDefault="00644538">
      <w:pPr>
        <w:rPr>
          <w:szCs w:val="24"/>
        </w:rPr>
      </w:pPr>
      <w:r>
        <w:rPr>
          <w:szCs w:val="24"/>
        </w:rPr>
        <w:t>Patients in both groups had similar median hospitalization length. The maximum duration was 43 days in a hepatitis E patient and 38 days in a hepatitis A patient (Table 1).</w:t>
      </w:r>
    </w:p>
    <w:p w14:paraId="60A54954" w14:textId="77777777" w:rsidR="00DC72AD" w:rsidRDefault="00644538">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1, Figure 2). </w:t>
      </w:r>
    </w:p>
    <w:p w14:paraId="3FFB132D" w14:textId="77777777" w:rsidR="00DC72AD" w:rsidRDefault="0064453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DC72AD" w14:paraId="7E568E79"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1E1B8243" w14:textId="77777777" w:rsidR="00DC72AD" w:rsidRDefault="00644538">
            <w:pPr>
              <w:jc w:val="left"/>
              <w:rPr>
                <w:b/>
                <w:sz w:val="20"/>
              </w:rPr>
            </w:pPr>
            <w:r>
              <w:rPr>
                <w:b/>
                <w:sz w:val="20"/>
              </w:rPr>
              <w:t>Hepatitis (Group)</w:t>
            </w:r>
          </w:p>
          <w:p w14:paraId="206100CF" w14:textId="77777777" w:rsidR="00DC72AD" w:rsidRDefault="00644538">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4468CF14" w14:textId="77777777" w:rsidR="00DC72AD" w:rsidRDefault="00644538">
            <w:pPr>
              <w:jc w:val="left"/>
              <w:rPr>
                <w:b/>
                <w:sz w:val="20"/>
              </w:rPr>
            </w:pPr>
            <w:r>
              <w:rPr>
                <w:b/>
                <w:sz w:val="20"/>
              </w:rPr>
              <w:t>E</w:t>
            </w:r>
          </w:p>
          <w:p w14:paraId="03DD0FDB" w14:textId="77777777" w:rsidR="00DC72AD" w:rsidRDefault="00644538">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52B5F303" w14:textId="77777777" w:rsidR="00DC72AD" w:rsidRDefault="00644538">
            <w:pPr>
              <w:jc w:val="left"/>
              <w:rPr>
                <w:b/>
                <w:sz w:val="20"/>
              </w:rPr>
            </w:pPr>
            <w:r>
              <w:rPr>
                <w:b/>
                <w:sz w:val="20"/>
              </w:rPr>
              <w:t xml:space="preserve">A </w:t>
            </w:r>
          </w:p>
          <w:p w14:paraId="2938AB9C" w14:textId="77777777" w:rsidR="00DC72AD" w:rsidRDefault="00644538">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7E1C3A43" w14:textId="77777777" w:rsidR="00DC72AD" w:rsidRDefault="00644538">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1BF41E31" w14:textId="77777777" w:rsidR="00DC72AD" w:rsidRDefault="00644538">
            <w:pPr>
              <w:jc w:val="left"/>
              <w:rPr>
                <w:b/>
                <w:sz w:val="20"/>
                <w:vertAlign w:val="superscript"/>
              </w:rPr>
            </w:pPr>
            <w:r>
              <w:rPr>
                <w:b/>
                <w:sz w:val="20"/>
              </w:rPr>
              <w:t>Adjusted OR</w:t>
            </w:r>
            <w:r>
              <w:rPr>
                <w:b/>
                <w:sz w:val="20"/>
                <w:vertAlign w:val="superscript"/>
              </w:rPr>
              <w:t>1</w:t>
            </w:r>
          </w:p>
          <w:p w14:paraId="7F370F65" w14:textId="77777777" w:rsidR="00DC72AD" w:rsidRDefault="00644538">
            <w:pPr>
              <w:jc w:val="left"/>
              <w:rPr>
                <w:b/>
                <w:sz w:val="20"/>
              </w:rPr>
            </w:pPr>
            <w:r>
              <w:rPr>
                <w:b/>
                <w:bCs/>
                <w:sz w:val="20"/>
              </w:rPr>
              <w:t>p, [95% CI]</w:t>
            </w:r>
          </w:p>
        </w:tc>
      </w:tr>
      <w:tr w:rsidR="00DC72AD" w14:paraId="25A8238F"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59A4B0AA" w14:textId="77777777" w:rsidR="00DC72AD" w:rsidRDefault="00DC72AD">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1E1A5B94" w14:textId="77777777" w:rsidR="00DC72AD" w:rsidRDefault="00644538">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7437ECDE" w14:textId="77777777" w:rsidR="00DC72AD" w:rsidRDefault="00644538">
            <w:pPr>
              <w:jc w:val="left"/>
              <w:rPr>
                <w:b/>
                <w:sz w:val="20"/>
              </w:rPr>
            </w:pPr>
            <w:r>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14:paraId="2086F204" w14:textId="77777777" w:rsidR="00DC72AD" w:rsidRDefault="00DC72AD">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73FF568C" w14:textId="77777777" w:rsidR="00DC72AD" w:rsidRDefault="00DC72AD">
            <w:pPr>
              <w:jc w:val="left"/>
              <w:rPr>
                <w:b/>
                <w:sz w:val="20"/>
              </w:rPr>
            </w:pPr>
          </w:p>
        </w:tc>
      </w:tr>
      <w:tr w:rsidR="00DC72AD" w14:paraId="4BC5EEF0"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3E68F19A" w14:textId="77777777" w:rsidR="00DC72AD" w:rsidRDefault="00644538">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5B0973D1" w14:textId="77777777" w:rsidR="00DC72AD" w:rsidRDefault="00644538">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14ACEEB9" w14:textId="77777777" w:rsidR="00DC72AD" w:rsidRDefault="00644538">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494EE1DC" w14:textId="77777777" w:rsidR="00DC72AD" w:rsidRDefault="00644538">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723B86AA" w14:textId="77777777" w:rsidR="00DC72AD" w:rsidRDefault="0064453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0AA2E7A" w14:textId="77777777" w:rsidR="00DC72AD" w:rsidRDefault="00DC72AD">
            <w:pPr>
              <w:jc w:val="left"/>
              <w:rPr>
                <w:bCs/>
                <w:sz w:val="20"/>
              </w:rPr>
            </w:pPr>
          </w:p>
        </w:tc>
      </w:tr>
      <w:tr w:rsidR="00DC72AD" w14:paraId="655DF8BF"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036C4755"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BF928B2" w14:textId="77777777" w:rsidR="00DC72AD" w:rsidRDefault="00644538">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509B23EF" w14:textId="77777777" w:rsidR="00DC72AD" w:rsidRDefault="0064453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6ABE579F" w14:textId="77777777" w:rsidR="00DC72AD" w:rsidRDefault="00644538">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233459C3" w14:textId="77777777"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2A645001" w14:textId="77777777" w:rsidR="00DC72AD" w:rsidRDefault="00DC72AD">
            <w:pPr>
              <w:jc w:val="left"/>
              <w:rPr>
                <w:bCs/>
                <w:sz w:val="20"/>
              </w:rPr>
            </w:pPr>
          </w:p>
        </w:tc>
      </w:tr>
      <w:tr w:rsidR="00DC72AD" w14:paraId="305DDE69"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611CB50A" w14:textId="77777777" w:rsidR="00DC72AD" w:rsidRDefault="00644538">
            <w:pPr>
              <w:jc w:val="left"/>
              <w:rPr>
                <w:bCs/>
                <w:sz w:val="20"/>
              </w:rPr>
            </w:pPr>
            <w:r>
              <w:rPr>
                <w:bCs/>
                <w:sz w:val="20"/>
              </w:rPr>
              <w:t>Age at presentation</w:t>
            </w:r>
          </w:p>
          <w:p w14:paraId="255A31ED" w14:textId="77777777" w:rsidR="00DC72AD" w:rsidRDefault="00644538">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103A1D27" w14:textId="77777777" w:rsidR="00DC72AD" w:rsidRDefault="00644538">
            <w:pPr>
              <w:jc w:val="left"/>
              <w:rPr>
                <w:bCs/>
                <w:sz w:val="20"/>
              </w:rPr>
            </w:pPr>
            <w:r>
              <w:rPr>
                <w:bCs/>
                <w:sz w:val="20"/>
              </w:rPr>
              <w:t>μ ±DS</w:t>
            </w:r>
          </w:p>
        </w:tc>
        <w:tc>
          <w:tcPr>
            <w:tcW w:w="1556" w:type="dxa"/>
            <w:tcBorders>
              <w:top w:val="single" w:sz="4" w:space="0" w:color="auto"/>
              <w:left w:val="single" w:sz="4" w:space="0" w:color="auto"/>
              <w:bottom w:val="single" w:sz="4" w:space="0" w:color="auto"/>
              <w:right w:val="single" w:sz="4" w:space="0" w:color="auto"/>
            </w:tcBorders>
            <w:noWrap/>
          </w:tcPr>
          <w:p w14:paraId="207D22A8" w14:textId="77777777" w:rsidR="00DC72AD" w:rsidRDefault="00644538">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7BA7576D" w14:textId="77777777" w:rsidR="00DC72AD" w:rsidRDefault="00644538">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5DD1ECFA"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597D20BD" w14:textId="77777777" w:rsidR="00DC72AD" w:rsidRDefault="00DC72AD">
            <w:pPr>
              <w:jc w:val="left"/>
              <w:rPr>
                <w:bCs/>
                <w:sz w:val="20"/>
              </w:rPr>
            </w:pPr>
          </w:p>
        </w:tc>
      </w:tr>
      <w:tr w:rsidR="00DC72AD" w14:paraId="175FE488"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C2A1D44"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6B1793F" w14:textId="77777777" w:rsidR="00DC72AD" w:rsidRDefault="00644538">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31851A90" w14:textId="77777777" w:rsidR="00DC72AD" w:rsidRDefault="00644538">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5A58D463" w14:textId="77777777" w:rsidR="00DC72AD" w:rsidRDefault="00644538">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1CD8BE25" w14:textId="77777777"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20365A9" w14:textId="77777777" w:rsidR="00DC72AD" w:rsidRDefault="00DC72AD">
            <w:pPr>
              <w:jc w:val="left"/>
              <w:rPr>
                <w:bCs/>
                <w:sz w:val="20"/>
              </w:rPr>
            </w:pPr>
          </w:p>
        </w:tc>
      </w:tr>
      <w:tr w:rsidR="00DC72AD" w14:paraId="358C69B0"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54CEEA9B"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10B14CD" w14:textId="77777777" w:rsidR="00DC72AD" w:rsidRDefault="00644538">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4129C3CE" w14:textId="77777777" w:rsidR="00DC72AD" w:rsidRDefault="0064453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7A498CAD" w14:textId="77777777" w:rsidR="00DC72AD" w:rsidRDefault="00644538">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72A6B6B1" w14:textId="77777777"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0BB893C" w14:textId="77777777" w:rsidR="00DC72AD" w:rsidRDefault="00DC72AD">
            <w:pPr>
              <w:jc w:val="left"/>
              <w:rPr>
                <w:bCs/>
                <w:sz w:val="20"/>
              </w:rPr>
            </w:pPr>
          </w:p>
        </w:tc>
      </w:tr>
      <w:tr w:rsidR="00DC72AD" w14:paraId="72C9FCC0"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6BF42D4"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5273A5AB" w14:textId="77777777" w:rsidR="00DC72AD" w:rsidRDefault="00644538">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39A7651E" w14:textId="77777777" w:rsidR="00DC72AD" w:rsidRDefault="00644538">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65DEFB20" w14:textId="77777777" w:rsidR="00DC72AD" w:rsidRDefault="00644538">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3654E28D" w14:textId="77777777"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1841296" w14:textId="77777777" w:rsidR="00DC72AD" w:rsidRDefault="00DC72AD">
            <w:pPr>
              <w:jc w:val="left"/>
              <w:rPr>
                <w:bCs/>
                <w:sz w:val="20"/>
              </w:rPr>
            </w:pPr>
          </w:p>
        </w:tc>
      </w:tr>
      <w:tr w:rsidR="00DC72AD" w14:paraId="25F8A70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49F2401E"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D92AE2A" w14:textId="77777777" w:rsidR="00DC72AD" w:rsidRDefault="00644538">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2F307759" w14:textId="77777777" w:rsidR="00DC72AD" w:rsidRDefault="00644538">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715F4EFF" w14:textId="77777777" w:rsidR="00DC72AD" w:rsidRDefault="00644538">
            <w:pPr>
              <w:jc w:val="left"/>
              <w:rPr>
                <w:bCs/>
                <w:sz w:val="20"/>
              </w:rPr>
            </w:pPr>
            <w:r>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14:paraId="70667948" w14:textId="77777777" w:rsidR="00DC72AD" w:rsidRDefault="00DC72AD">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2647A7AF" w14:textId="77777777" w:rsidR="00DC72AD" w:rsidRDefault="00DC72AD">
            <w:pPr>
              <w:jc w:val="left"/>
              <w:rPr>
                <w:bCs/>
                <w:sz w:val="20"/>
              </w:rPr>
            </w:pPr>
          </w:p>
        </w:tc>
      </w:tr>
      <w:tr w:rsidR="00DC72AD" w14:paraId="6DFFC217"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F2CE287" w14:textId="77777777" w:rsidR="00DC72AD" w:rsidRDefault="00644538">
            <w:pPr>
              <w:jc w:val="left"/>
              <w:rPr>
                <w:bCs/>
                <w:sz w:val="20"/>
              </w:rPr>
            </w:pPr>
            <w:r>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07FB4238"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D280468" w14:textId="77777777" w:rsidR="00DC72AD" w:rsidRDefault="00644538">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133DEE1D" w14:textId="77777777" w:rsidR="00DC72AD" w:rsidRDefault="00644538">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49E48A54" w14:textId="77777777" w:rsidR="00DC72AD" w:rsidRDefault="0064453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5F9B9068" w14:textId="77777777" w:rsidR="00DC72AD" w:rsidRDefault="00644538">
            <w:pPr>
              <w:jc w:val="left"/>
              <w:rPr>
                <w:bCs/>
                <w:sz w:val="20"/>
              </w:rPr>
            </w:pPr>
            <w:r>
              <w:rPr>
                <w:bCs/>
                <w:sz w:val="20"/>
              </w:rPr>
              <w:t>ns.</w:t>
            </w:r>
          </w:p>
        </w:tc>
      </w:tr>
      <w:tr w:rsidR="00DC72AD" w14:paraId="561C7F41"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7C5E42B" w14:textId="77777777" w:rsidR="00DC72AD" w:rsidRDefault="00644538">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4DCF0A2E"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AC66845" w14:textId="77777777" w:rsidR="00DC72AD" w:rsidRDefault="00644538">
            <w:pPr>
              <w:jc w:val="left"/>
              <w:rPr>
                <w:bCs/>
                <w:sz w:val="20"/>
              </w:rPr>
            </w:pPr>
            <w:r>
              <w:rPr>
                <w:bCs/>
                <w:sz w:val="20"/>
              </w:rPr>
              <w:t xml:space="preserve">1.24 </w:t>
            </w:r>
          </w:p>
          <w:p w14:paraId="489AE593" w14:textId="77777777" w:rsidR="00DC72AD" w:rsidRDefault="00644538">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79660F51" w14:textId="77777777" w:rsidR="00DC72AD" w:rsidRDefault="00644538">
            <w:pPr>
              <w:jc w:val="left"/>
              <w:rPr>
                <w:bCs/>
                <w:sz w:val="20"/>
              </w:rPr>
            </w:pPr>
            <w:r>
              <w:rPr>
                <w:bCs/>
                <w:sz w:val="20"/>
              </w:rPr>
              <w:t>4.9</w:t>
            </w:r>
          </w:p>
          <w:p w14:paraId="5B668B3D" w14:textId="77777777" w:rsidR="00DC72AD" w:rsidRDefault="00644538">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07F883E5"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3E8AEC6" w14:textId="77777777" w:rsidR="00DC72AD" w:rsidRDefault="00644538">
            <w:pPr>
              <w:jc w:val="left"/>
              <w:rPr>
                <w:bCs/>
                <w:sz w:val="20"/>
              </w:rPr>
            </w:pPr>
            <w:r>
              <w:rPr>
                <w:bCs/>
                <w:sz w:val="20"/>
              </w:rPr>
              <w:t>0.194, p&lt;.001,</w:t>
            </w:r>
          </w:p>
          <w:p w14:paraId="7085BFD0" w14:textId="77777777" w:rsidR="00DC72AD" w:rsidRDefault="00644538">
            <w:pPr>
              <w:jc w:val="left"/>
              <w:rPr>
                <w:sz w:val="20"/>
              </w:rPr>
            </w:pPr>
            <w:r>
              <w:rPr>
                <w:sz w:val="20"/>
              </w:rPr>
              <w:t>[0.09, 0.38] *</w:t>
            </w:r>
          </w:p>
        </w:tc>
      </w:tr>
      <w:tr w:rsidR="00DC72AD" w14:paraId="77B8ECF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E4AC1A6" w14:textId="77777777" w:rsidR="00DC72AD" w:rsidRDefault="00644538">
            <w:pPr>
              <w:jc w:val="left"/>
              <w:rPr>
                <w:bCs/>
                <w:sz w:val="20"/>
              </w:rPr>
            </w:pPr>
            <w:r>
              <w:rPr>
                <w:bCs/>
                <w:sz w:val="20"/>
              </w:rPr>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34F3B966"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51C4B76" w14:textId="77777777" w:rsidR="00DC72AD" w:rsidRDefault="00644538">
            <w:pPr>
              <w:jc w:val="left"/>
              <w:rPr>
                <w:bCs/>
                <w:sz w:val="20"/>
              </w:rPr>
            </w:pPr>
            <w:r>
              <w:rPr>
                <w:bCs/>
                <w:sz w:val="20"/>
              </w:rPr>
              <w:t>1.73</w:t>
            </w:r>
          </w:p>
          <w:p w14:paraId="29879355" w14:textId="77777777" w:rsidR="00DC72AD" w:rsidRDefault="00644538">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512BF6D3" w14:textId="77777777" w:rsidR="00DC72AD" w:rsidRDefault="00644538">
            <w:pPr>
              <w:jc w:val="left"/>
              <w:rPr>
                <w:bCs/>
                <w:sz w:val="20"/>
              </w:rPr>
            </w:pPr>
            <w:r>
              <w:rPr>
                <w:bCs/>
                <w:sz w:val="20"/>
              </w:rPr>
              <w:t xml:space="preserve">5.87 </w:t>
            </w:r>
          </w:p>
          <w:p w14:paraId="1EA8D96A" w14:textId="77777777" w:rsidR="00DC72AD" w:rsidRDefault="00644538">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4EA98C67"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597C1D8A" w14:textId="77777777" w:rsidR="00DC72AD" w:rsidRDefault="00644538">
            <w:pPr>
              <w:jc w:val="left"/>
              <w:rPr>
                <w:bCs/>
                <w:sz w:val="20"/>
              </w:rPr>
            </w:pPr>
            <w:r>
              <w:rPr>
                <w:bCs/>
                <w:sz w:val="20"/>
              </w:rPr>
              <w:t>0.182, p&lt;.001,</w:t>
            </w:r>
          </w:p>
          <w:p w14:paraId="098613F9" w14:textId="77777777" w:rsidR="00DC72AD" w:rsidRDefault="00644538">
            <w:pPr>
              <w:jc w:val="left"/>
              <w:rPr>
                <w:bCs/>
                <w:sz w:val="20"/>
              </w:rPr>
            </w:pPr>
            <w:r>
              <w:rPr>
                <w:sz w:val="20"/>
              </w:rPr>
              <w:t>[0.08, 0.39]</w:t>
            </w:r>
            <w:r>
              <w:rPr>
                <w:bCs/>
                <w:sz w:val="20"/>
              </w:rPr>
              <w:t xml:space="preserve"> *</w:t>
            </w:r>
          </w:p>
        </w:tc>
      </w:tr>
      <w:tr w:rsidR="00DC72AD" w14:paraId="102BCCD5"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C674102" w14:textId="77777777" w:rsidR="00DC72AD" w:rsidRDefault="00644538">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7035A0A5"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460DF9D" w14:textId="77777777" w:rsidR="00DC72AD" w:rsidRDefault="00644538">
            <w:pPr>
              <w:jc w:val="left"/>
              <w:rPr>
                <w:bCs/>
                <w:sz w:val="20"/>
              </w:rPr>
            </w:pPr>
            <w:r>
              <w:rPr>
                <w:bCs/>
                <w:sz w:val="20"/>
              </w:rPr>
              <w:t>154.5</w:t>
            </w:r>
          </w:p>
          <w:p w14:paraId="236F65AD" w14:textId="77777777" w:rsidR="00DC72AD" w:rsidRDefault="00644538">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039C56F2" w14:textId="77777777" w:rsidR="00DC72AD" w:rsidRDefault="00644538">
            <w:pPr>
              <w:jc w:val="left"/>
              <w:rPr>
                <w:bCs/>
                <w:sz w:val="20"/>
              </w:rPr>
            </w:pPr>
            <w:r>
              <w:rPr>
                <w:bCs/>
                <w:sz w:val="20"/>
              </w:rPr>
              <w:t xml:space="preserve">205 </w:t>
            </w:r>
          </w:p>
          <w:p w14:paraId="1FC04521" w14:textId="77777777" w:rsidR="00DC72AD" w:rsidRDefault="00644538">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2E28B3D8"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A88296D" w14:textId="77777777" w:rsidR="00DC72AD" w:rsidRDefault="00644538">
            <w:pPr>
              <w:jc w:val="left"/>
              <w:rPr>
                <w:bCs/>
                <w:sz w:val="20"/>
              </w:rPr>
            </w:pPr>
            <w:r>
              <w:rPr>
                <w:bCs/>
                <w:sz w:val="20"/>
              </w:rPr>
              <w:t xml:space="preserve">0.046, p=.003 </w:t>
            </w:r>
          </w:p>
          <w:p w14:paraId="04AA3123" w14:textId="77777777" w:rsidR="00DC72AD" w:rsidRDefault="00644538">
            <w:pPr>
              <w:jc w:val="left"/>
              <w:rPr>
                <w:bCs/>
                <w:sz w:val="20"/>
              </w:rPr>
            </w:pPr>
            <w:r>
              <w:rPr>
                <w:sz w:val="20"/>
              </w:rPr>
              <w:t>[0.01, 0.34]</w:t>
            </w:r>
            <w:r>
              <w:rPr>
                <w:bCs/>
                <w:sz w:val="20"/>
              </w:rPr>
              <w:t xml:space="preserve"> *</w:t>
            </w:r>
          </w:p>
        </w:tc>
      </w:tr>
      <w:tr w:rsidR="00DC72AD" w14:paraId="3AB943F8"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B5DB4EF" w14:textId="77777777" w:rsidR="00DC72AD" w:rsidRDefault="00644538">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54F31F72"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E0A448A" w14:textId="77777777" w:rsidR="00DC72AD" w:rsidRDefault="00644538">
            <w:pPr>
              <w:jc w:val="left"/>
              <w:rPr>
                <w:bCs/>
                <w:sz w:val="20"/>
              </w:rPr>
            </w:pPr>
            <w:r>
              <w:rPr>
                <w:bCs/>
                <w:sz w:val="20"/>
              </w:rPr>
              <w:t>229</w:t>
            </w:r>
          </w:p>
          <w:p w14:paraId="3AF419BB" w14:textId="77777777" w:rsidR="00DC72AD" w:rsidRDefault="00644538">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418BEC3B" w14:textId="77777777" w:rsidR="00DC72AD" w:rsidRDefault="00644538">
            <w:pPr>
              <w:jc w:val="left"/>
              <w:rPr>
                <w:bCs/>
                <w:sz w:val="20"/>
              </w:rPr>
            </w:pPr>
            <w:r>
              <w:rPr>
                <w:bCs/>
                <w:sz w:val="20"/>
              </w:rPr>
              <w:t xml:space="preserve">246 </w:t>
            </w:r>
          </w:p>
          <w:p w14:paraId="2FF27059" w14:textId="77777777" w:rsidR="00DC72AD" w:rsidRDefault="00644538">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02CCC2CE" w14:textId="77777777" w:rsidR="00DC72AD" w:rsidRDefault="00644538">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0459FC5B" w14:textId="77777777" w:rsidR="00DC72AD" w:rsidRDefault="00644538">
            <w:pPr>
              <w:jc w:val="left"/>
              <w:rPr>
                <w:bCs/>
                <w:sz w:val="20"/>
              </w:rPr>
            </w:pPr>
            <w:r>
              <w:rPr>
                <w:bCs/>
                <w:sz w:val="20"/>
              </w:rPr>
              <w:t>0.343, p&lt;.048,</w:t>
            </w:r>
          </w:p>
          <w:p w14:paraId="0B32E649" w14:textId="77777777" w:rsidR="00DC72AD" w:rsidRDefault="00644538">
            <w:pPr>
              <w:jc w:val="left"/>
              <w:rPr>
                <w:bCs/>
                <w:sz w:val="20"/>
              </w:rPr>
            </w:pPr>
            <w:r>
              <w:rPr>
                <w:sz w:val="20"/>
              </w:rPr>
              <w:t xml:space="preserve">[0.12, 0.99] </w:t>
            </w:r>
            <w:r>
              <w:rPr>
                <w:bCs/>
                <w:sz w:val="20"/>
              </w:rPr>
              <w:t>*</w:t>
            </w:r>
          </w:p>
        </w:tc>
      </w:tr>
      <w:tr w:rsidR="00DC72AD" w14:paraId="7730F4C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0715A49" w14:textId="77777777" w:rsidR="00DC72AD" w:rsidRDefault="00644538">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47A1899F"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B297035" w14:textId="77777777" w:rsidR="00DC72AD" w:rsidRDefault="00644538">
            <w:pPr>
              <w:jc w:val="left"/>
              <w:rPr>
                <w:bCs/>
                <w:sz w:val="20"/>
              </w:rPr>
            </w:pPr>
            <w:r>
              <w:rPr>
                <w:bCs/>
                <w:sz w:val="20"/>
              </w:rPr>
              <w:t>145.5</w:t>
            </w:r>
          </w:p>
          <w:p w14:paraId="1FC253C2" w14:textId="77777777" w:rsidR="00DC72AD" w:rsidRDefault="00644538">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7D13FD49" w14:textId="77777777" w:rsidR="00DC72AD" w:rsidRDefault="00644538">
            <w:pPr>
              <w:jc w:val="left"/>
              <w:rPr>
                <w:bCs/>
                <w:sz w:val="20"/>
              </w:rPr>
            </w:pPr>
            <w:r>
              <w:rPr>
                <w:bCs/>
                <w:sz w:val="20"/>
              </w:rPr>
              <w:t>870</w:t>
            </w:r>
          </w:p>
          <w:p w14:paraId="02E8C220" w14:textId="77777777" w:rsidR="00DC72AD" w:rsidRDefault="00644538">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366BE89E"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4C7C892" w14:textId="77777777" w:rsidR="00DC72AD" w:rsidRDefault="00644538">
            <w:pPr>
              <w:jc w:val="left"/>
              <w:rPr>
                <w:bCs/>
                <w:sz w:val="20"/>
              </w:rPr>
            </w:pPr>
            <w:r>
              <w:rPr>
                <w:bCs/>
                <w:sz w:val="20"/>
              </w:rPr>
              <w:t>0.112, p&lt;.001,</w:t>
            </w:r>
          </w:p>
          <w:p w14:paraId="5F666B58" w14:textId="77777777" w:rsidR="00DC72AD" w:rsidRDefault="00644538">
            <w:pPr>
              <w:jc w:val="left"/>
              <w:rPr>
                <w:bCs/>
                <w:sz w:val="20"/>
              </w:rPr>
            </w:pPr>
            <w:r>
              <w:rPr>
                <w:sz w:val="20"/>
              </w:rPr>
              <w:t>[0.05, 0.23] *</w:t>
            </w:r>
          </w:p>
        </w:tc>
      </w:tr>
      <w:tr w:rsidR="00DC72AD" w14:paraId="1DE4CF68"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C2C0A2E"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308F590F" w14:textId="77777777" w:rsidR="00DC72AD" w:rsidRDefault="0064453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06585FD5" w14:textId="77777777" w:rsidR="00DC72AD" w:rsidRDefault="00644538">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07611785" w14:textId="77777777" w:rsidR="00DC72AD" w:rsidRDefault="00644538">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32CFF214" w14:textId="77777777" w:rsidR="00DC72AD" w:rsidRDefault="00644538">
            <w:pPr>
              <w:jc w:val="left"/>
              <w:rPr>
                <w:bCs/>
                <w:sz w:val="20"/>
              </w:rPr>
            </w:pPr>
            <w:r>
              <w:rPr>
                <w:bCs/>
                <w:sz w:val="20"/>
              </w:rPr>
              <w:t>OR=0.29, p&lt;.001,</w:t>
            </w:r>
          </w:p>
          <w:p w14:paraId="6E86BBE9" w14:textId="77777777" w:rsidR="00DC72AD" w:rsidRDefault="00644538">
            <w:pPr>
              <w:jc w:val="left"/>
              <w:rPr>
                <w:bCs/>
                <w:sz w:val="20"/>
              </w:rPr>
            </w:pPr>
            <w:r>
              <w:rPr>
                <w:bCs/>
                <w:sz w:val="20"/>
              </w:rPr>
              <w:t>[0.15, 0.58]</w:t>
            </w:r>
          </w:p>
        </w:tc>
        <w:tc>
          <w:tcPr>
            <w:tcW w:w="1509" w:type="dxa"/>
            <w:tcBorders>
              <w:top w:val="single" w:sz="4" w:space="0" w:color="auto"/>
              <w:left w:val="single" w:sz="4" w:space="0" w:color="auto"/>
              <w:bottom w:val="single" w:sz="4" w:space="0" w:color="auto"/>
              <w:right w:val="single" w:sz="4" w:space="0" w:color="auto"/>
            </w:tcBorders>
            <w:noWrap/>
          </w:tcPr>
          <w:p w14:paraId="41E3C0E5" w14:textId="77777777" w:rsidR="00DC72AD" w:rsidRDefault="00644538">
            <w:pPr>
              <w:jc w:val="left"/>
              <w:rPr>
                <w:bCs/>
                <w:sz w:val="20"/>
              </w:rPr>
            </w:pPr>
            <w:r>
              <w:rPr>
                <w:bCs/>
                <w:sz w:val="20"/>
              </w:rPr>
              <w:t>0.249, p&lt;.001,</w:t>
            </w:r>
          </w:p>
          <w:p w14:paraId="596BF6B8" w14:textId="77777777" w:rsidR="00DC72AD" w:rsidRDefault="00644538">
            <w:pPr>
              <w:jc w:val="left"/>
              <w:rPr>
                <w:bCs/>
                <w:sz w:val="20"/>
              </w:rPr>
            </w:pPr>
            <w:r>
              <w:rPr>
                <w:sz w:val="20"/>
              </w:rPr>
              <w:t>[0.12, 0.51]</w:t>
            </w:r>
          </w:p>
        </w:tc>
      </w:tr>
      <w:tr w:rsidR="00DC72AD" w14:paraId="5D7E314E"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DF58519" w14:textId="77777777" w:rsidR="00DC72AD" w:rsidRDefault="00644538">
            <w:pPr>
              <w:jc w:val="left"/>
              <w:rPr>
                <w:bCs/>
                <w:sz w:val="20"/>
              </w:rPr>
            </w:pPr>
            <w:r>
              <w:rPr>
                <w:bCs/>
                <w:sz w:val="20"/>
              </w:rPr>
              <w:t>ALT (IU/L)</w:t>
            </w:r>
          </w:p>
        </w:tc>
        <w:tc>
          <w:tcPr>
            <w:tcW w:w="853" w:type="dxa"/>
            <w:tcBorders>
              <w:top w:val="single" w:sz="4" w:space="0" w:color="auto"/>
              <w:left w:val="single" w:sz="4" w:space="0" w:color="auto"/>
              <w:bottom w:val="single" w:sz="4" w:space="0" w:color="auto"/>
              <w:right w:val="single" w:sz="4" w:space="0" w:color="auto"/>
            </w:tcBorders>
            <w:noWrap/>
          </w:tcPr>
          <w:p w14:paraId="7EFFF262"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3C02A5CB" w14:textId="77777777" w:rsidR="00DC72AD" w:rsidRDefault="00644538">
            <w:pPr>
              <w:jc w:val="left"/>
              <w:rPr>
                <w:bCs/>
                <w:sz w:val="20"/>
              </w:rPr>
            </w:pPr>
            <w:r>
              <w:rPr>
                <w:bCs/>
                <w:sz w:val="20"/>
              </w:rPr>
              <w:t>401</w:t>
            </w:r>
          </w:p>
          <w:p w14:paraId="4C9F30E4" w14:textId="77777777" w:rsidR="00DC72AD" w:rsidRDefault="00644538">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122373FF" w14:textId="77777777" w:rsidR="00DC72AD" w:rsidRDefault="00644538">
            <w:pPr>
              <w:jc w:val="left"/>
              <w:rPr>
                <w:bCs/>
                <w:sz w:val="20"/>
              </w:rPr>
            </w:pPr>
            <w:r>
              <w:rPr>
                <w:bCs/>
                <w:sz w:val="20"/>
              </w:rPr>
              <w:t>1817.5</w:t>
            </w:r>
          </w:p>
          <w:p w14:paraId="7525B6F4" w14:textId="77777777" w:rsidR="00DC72AD" w:rsidRDefault="00644538">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42E8AD1F" w14:textId="77777777" w:rsidR="00DC72AD" w:rsidRDefault="00644538">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7346491D" w14:textId="77777777" w:rsidR="00DC72AD" w:rsidRDefault="00644538">
            <w:pPr>
              <w:jc w:val="left"/>
              <w:rPr>
                <w:bCs/>
                <w:sz w:val="20"/>
              </w:rPr>
            </w:pPr>
            <w:r>
              <w:rPr>
                <w:bCs/>
                <w:sz w:val="20"/>
              </w:rPr>
              <w:t>0.045, p&lt;.001,</w:t>
            </w:r>
          </w:p>
          <w:p w14:paraId="6A6FC8FB" w14:textId="77777777" w:rsidR="00DC72AD" w:rsidRDefault="00644538">
            <w:pPr>
              <w:jc w:val="left"/>
              <w:rPr>
                <w:bCs/>
                <w:sz w:val="20"/>
              </w:rPr>
            </w:pPr>
            <w:r>
              <w:rPr>
                <w:sz w:val="20"/>
              </w:rPr>
              <w:t xml:space="preserve">[0.02, 0.11] </w:t>
            </w:r>
            <w:r>
              <w:rPr>
                <w:bCs/>
                <w:sz w:val="20"/>
              </w:rPr>
              <w:t>*</w:t>
            </w:r>
          </w:p>
        </w:tc>
      </w:tr>
      <w:tr w:rsidR="00DC72AD" w14:paraId="7C1872BD"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D365B4C"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395943E8" w14:textId="77777777" w:rsidR="00DC72AD" w:rsidRDefault="00644538">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308EF832" w14:textId="77777777" w:rsidR="00DC72AD" w:rsidRDefault="00644538">
            <w:pPr>
              <w:jc w:val="left"/>
              <w:rPr>
                <w:bCs/>
                <w:sz w:val="20"/>
              </w:rPr>
            </w:pPr>
            <w:r>
              <w:rPr>
                <w:bCs/>
                <w:sz w:val="20"/>
              </w:rPr>
              <w:t xml:space="preserve">26 </w:t>
            </w:r>
          </w:p>
          <w:p w14:paraId="77D452A1" w14:textId="77777777" w:rsidR="00DC72AD" w:rsidRDefault="00644538">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2772DABC" w14:textId="77777777" w:rsidR="00DC72AD" w:rsidRDefault="00644538">
            <w:pPr>
              <w:jc w:val="left"/>
              <w:rPr>
                <w:bCs/>
                <w:sz w:val="20"/>
              </w:rPr>
            </w:pPr>
            <w:r>
              <w:rPr>
                <w:bCs/>
                <w:sz w:val="20"/>
              </w:rPr>
              <w:t>132</w:t>
            </w:r>
          </w:p>
          <w:p w14:paraId="7C3E15AA" w14:textId="77777777" w:rsidR="00DC72AD" w:rsidRDefault="00644538">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74D223E0" w14:textId="77777777" w:rsidR="00DC72AD" w:rsidRDefault="00644538">
            <w:pPr>
              <w:jc w:val="left"/>
              <w:rPr>
                <w:bCs/>
                <w:sz w:val="20"/>
              </w:rPr>
            </w:pPr>
            <w:r>
              <w:rPr>
                <w:bCs/>
                <w:sz w:val="20"/>
              </w:rPr>
              <w:t>OR=0.18, p&lt;.001,</w:t>
            </w:r>
          </w:p>
          <w:p w14:paraId="3CB731CD" w14:textId="77777777" w:rsidR="00DC72AD" w:rsidRDefault="00644538">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5AFE4ED3" w14:textId="77777777" w:rsidR="00DC72AD" w:rsidRDefault="00644538">
            <w:pPr>
              <w:jc w:val="left"/>
              <w:rPr>
                <w:bCs/>
                <w:sz w:val="20"/>
              </w:rPr>
            </w:pPr>
            <w:r>
              <w:rPr>
                <w:bCs/>
                <w:sz w:val="20"/>
              </w:rPr>
              <w:t>0.12, p&lt;.001,</w:t>
            </w:r>
          </w:p>
          <w:p w14:paraId="6922EE2F" w14:textId="77777777" w:rsidR="00DC72AD" w:rsidRDefault="00644538">
            <w:pPr>
              <w:jc w:val="left"/>
              <w:rPr>
                <w:bCs/>
                <w:sz w:val="20"/>
              </w:rPr>
            </w:pPr>
            <w:r>
              <w:rPr>
                <w:sz w:val="20"/>
              </w:rPr>
              <w:t>[0.05, 0.27]</w:t>
            </w:r>
          </w:p>
        </w:tc>
      </w:tr>
      <w:tr w:rsidR="00DC72AD" w14:paraId="53A542C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0F6AB8E" w14:textId="77777777" w:rsidR="00DC72AD" w:rsidRDefault="00644538">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222039D5"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95772A6" w14:textId="77777777" w:rsidR="00DC72AD" w:rsidRDefault="00644538">
            <w:pPr>
              <w:jc w:val="left"/>
              <w:rPr>
                <w:bCs/>
                <w:sz w:val="20"/>
              </w:rPr>
            </w:pPr>
            <w:r>
              <w:rPr>
                <w:bCs/>
                <w:sz w:val="20"/>
              </w:rPr>
              <w:t xml:space="preserve">88.25 </w:t>
            </w:r>
          </w:p>
          <w:p w14:paraId="3AD63514" w14:textId="77777777" w:rsidR="00DC72AD" w:rsidRDefault="00644538">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46BF13E3" w14:textId="77777777" w:rsidR="00DC72AD" w:rsidRDefault="00644538">
            <w:pPr>
              <w:jc w:val="left"/>
              <w:rPr>
                <w:bCs/>
                <w:sz w:val="20"/>
              </w:rPr>
            </w:pPr>
            <w:r>
              <w:rPr>
                <w:bCs/>
                <w:sz w:val="20"/>
              </w:rPr>
              <w:t xml:space="preserve">72.7 </w:t>
            </w:r>
          </w:p>
          <w:p w14:paraId="2B6ABA37" w14:textId="77777777" w:rsidR="00DC72AD" w:rsidRDefault="00644538">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3876A626" w14:textId="77777777" w:rsidR="00DC72AD" w:rsidRDefault="00644538">
            <w:pPr>
              <w:jc w:val="left"/>
              <w:rPr>
                <w:bCs/>
                <w:sz w:val="20"/>
              </w:rPr>
            </w:pPr>
            <w:r>
              <w:rPr>
                <w:bCs/>
                <w:sz w:val="20"/>
              </w:rPr>
              <w:t>T-test: p&lt;0.001</w:t>
            </w:r>
          </w:p>
        </w:tc>
        <w:tc>
          <w:tcPr>
            <w:tcW w:w="1509" w:type="dxa"/>
            <w:tcBorders>
              <w:top w:val="single" w:sz="4" w:space="0" w:color="auto"/>
              <w:left w:val="single" w:sz="4" w:space="0" w:color="auto"/>
              <w:bottom w:val="single" w:sz="4" w:space="0" w:color="auto"/>
              <w:right w:val="single" w:sz="4" w:space="0" w:color="auto"/>
            </w:tcBorders>
            <w:noWrap/>
          </w:tcPr>
          <w:p w14:paraId="3AD0D54C" w14:textId="77777777" w:rsidR="00DC72AD" w:rsidRDefault="00644538">
            <w:pPr>
              <w:jc w:val="left"/>
              <w:rPr>
                <w:bCs/>
                <w:sz w:val="20"/>
              </w:rPr>
            </w:pPr>
            <w:r>
              <w:rPr>
                <w:bCs/>
                <w:sz w:val="20"/>
              </w:rPr>
              <w:t>1.039, p&lt;.001,</w:t>
            </w:r>
          </w:p>
          <w:p w14:paraId="7893A81C" w14:textId="77777777" w:rsidR="00DC72AD" w:rsidRDefault="00644538">
            <w:pPr>
              <w:jc w:val="left"/>
              <w:rPr>
                <w:bCs/>
                <w:sz w:val="20"/>
              </w:rPr>
            </w:pPr>
            <w:r>
              <w:rPr>
                <w:sz w:val="20"/>
              </w:rPr>
              <w:t>[1.02, 1.06]</w:t>
            </w:r>
          </w:p>
        </w:tc>
      </w:tr>
      <w:tr w:rsidR="00DC72AD" w14:paraId="131B3099"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5FF3824"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B1975E0" w14:textId="77777777" w:rsidR="00DC72AD" w:rsidRDefault="00644538">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0ACBE014" w14:textId="77777777" w:rsidR="00DC72AD" w:rsidRDefault="00644538">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4A60209A" w14:textId="77777777" w:rsidR="00DC72AD" w:rsidRDefault="00644538">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64CF9CC5" w14:textId="77777777" w:rsidR="00DC72AD" w:rsidRDefault="00644538">
            <w:pPr>
              <w:jc w:val="left"/>
              <w:rPr>
                <w:bCs/>
                <w:sz w:val="20"/>
              </w:rPr>
            </w:pPr>
            <w:r>
              <w:rPr>
                <w:bCs/>
                <w:sz w:val="20"/>
              </w:rPr>
              <w:t>OR=0.32, p=.005,</w:t>
            </w:r>
          </w:p>
          <w:p w14:paraId="0BBE0FD4" w14:textId="77777777" w:rsidR="00DC72AD" w:rsidRDefault="00644538">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1571FED3" w14:textId="77777777" w:rsidR="00DC72AD" w:rsidRDefault="00644538">
            <w:pPr>
              <w:jc w:val="left"/>
              <w:rPr>
                <w:bCs/>
                <w:sz w:val="20"/>
              </w:rPr>
            </w:pPr>
            <w:r>
              <w:rPr>
                <w:bCs/>
                <w:sz w:val="20"/>
              </w:rPr>
              <w:t>0.268, p=.002,</w:t>
            </w:r>
          </w:p>
          <w:p w14:paraId="5149B114" w14:textId="77777777" w:rsidR="00DC72AD" w:rsidRDefault="00644538">
            <w:pPr>
              <w:jc w:val="left"/>
              <w:rPr>
                <w:bCs/>
                <w:sz w:val="20"/>
              </w:rPr>
            </w:pPr>
            <w:r>
              <w:rPr>
                <w:sz w:val="20"/>
              </w:rPr>
              <w:t>[0.11, 0.61]</w:t>
            </w:r>
          </w:p>
        </w:tc>
      </w:tr>
      <w:tr w:rsidR="00DC72AD" w14:paraId="550E39C5"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15241961" w14:textId="77777777" w:rsidR="00DC72AD" w:rsidRDefault="00644538">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24EE4FC5" w14:textId="77777777" w:rsidR="00DC72AD" w:rsidRDefault="00644538">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6576EE83" w14:textId="77777777" w:rsidR="00DC72AD" w:rsidRDefault="00644538">
            <w:pPr>
              <w:jc w:val="left"/>
              <w:rPr>
                <w:bCs/>
                <w:sz w:val="20"/>
              </w:rPr>
            </w:pPr>
            <w:r>
              <w:rPr>
                <w:bCs/>
                <w:sz w:val="20"/>
              </w:rPr>
              <w:t>1.06</w:t>
            </w:r>
          </w:p>
          <w:p w14:paraId="1EA90F67" w14:textId="77777777" w:rsidR="00DC72AD" w:rsidRDefault="00644538">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56C0A6E7" w14:textId="77777777" w:rsidR="00DC72AD" w:rsidRDefault="00644538">
            <w:pPr>
              <w:jc w:val="left"/>
              <w:rPr>
                <w:bCs/>
                <w:sz w:val="20"/>
              </w:rPr>
            </w:pPr>
            <w:r>
              <w:rPr>
                <w:bCs/>
                <w:sz w:val="20"/>
              </w:rPr>
              <w:t>1.16</w:t>
            </w:r>
          </w:p>
          <w:p w14:paraId="37CFC682" w14:textId="77777777" w:rsidR="00DC72AD" w:rsidRDefault="00644538">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38FF33DB" w14:textId="77777777" w:rsidR="00DC72AD" w:rsidRDefault="00644538">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31752F1A" w14:textId="77777777" w:rsidR="00DC72AD" w:rsidRDefault="00644538">
            <w:pPr>
              <w:jc w:val="left"/>
              <w:rPr>
                <w:bCs/>
                <w:sz w:val="20"/>
              </w:rPr>
            </w:pPr>
            <w:r>
              <w:rPr>
                <w:bCs/>
                <w:sz w:val="20"/>
              </w:rPr>
              <w:t>0.036, p=.002,</w:t>
            </w:r>
          </w:p>
          <w:p w14:paraId="779CCA6A" w14:textId="77777777" w:rsidR="00DC72AD" w:rsidRDefault="00644538">
            <w:pPr>
              <w:jc w:val="left"/>
              <w:rPr>
                <w:sz w:val="20"/>
              </w:rPr>
            </w:pPr>
            <w:r>
              <w:rPr>
                <w:sz w:val="20"/>
              </w:rPr>
              <w:t>[0.0, 0.26]</w:t>
            </w:r>
          </w:p>
        </w:tc>
      </w:tr>
      <w:tr w:rsidR="00DC72AD" w14:paraId="68741BB7"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DCB1EBF" w14:textId="77777777" w:rsidR="00DC72AD" w:rsidRDefault="00DC72AD">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467599C" w14:textId="77777777" w:rsidR="00DC72AD" w:rsidRDefault="00644538">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5BE56F71" w14:textId="77777777" w:rsidR="00DC72AD" w:rsidRDefault="00644538">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0BF11D9E" w14:textId="77777777" w:rsidR="00DC72AD" w:rsidRDefault="00644538">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3C09E887" w14:textId="77777777" w:rsidR="00DC72AD" w:rsidRDefault="00644538">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632A4A5F" w14:textId="77777777" w:rsidR="00DC72AD" w:rsidRDefault="00644538">
            <w:pPr>
              <w:jc w:val="left"/>
              <w:rPr>
                <w:bCs/>
                <w:sz w:val="20"/>
              </w:rPr>
            </w:pPr>
            <w:r>
              <w:rPr>
                <w:bCs/>
                <w:sz w:val="20"/>
              </w:rPr>
              <w:t>ns.</w:t>
            </w:r>
          </w:p>
        </w:tc>
      </w:tr>
      <w:tr w:rsidR="00DC72AD" w14:paraId="563639EE"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49582953" w14:textId="77777777" w:rsidR="00DC72AD" w:rsidRDefault="00644538">
            <w:pPr>
              <w:jc w:val="left"/>
              <w:rPr>
                <w:bCs/>
                <w:sz w:val="20"/>
              </w:rPr>
            </w:pPr>
            <w:r>
              <w:rPr>
                <w:bCs/>
                <w:sz w:val="20"/>
                <w:vertAlign w:val="superscript"/>
              </w:rPr>
              <w:t>1</w:t>
            </w:r>
            <w:r>
              <w:rPr>
                <w:bCs/>
                <w:sz w:val="20"/>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14:paraId="7959450F" w14:textId="77777777" w:rsidR="00DC72AD" w:rsidRDefault="00DC72AD">
      <w:pPr>
        <w:rPr>
          <w:szCs w:val="24"/>
        </w:rPr>
      </w:pPr>
    </w:p>
    <w:p w14:paraId="70BB5C56" w14:textId="77777777" w:rsidR="00DC72AD" w:rsidRDefault="00644538">
      <w:pPr>
        <w:pStyle w:val="Caption"/>
        <w:rPr>
          <w:szCs w:val="24"/>
        </w:rPr>
      </w:pPr>
      <w:r>
        <w:rPr>
          <w:noProof/>
          <w:szCs w:val="24"/>
          <w:lang w:eastAsia="en-US"/>
        </w:rPr>
        <w:drawing>
          <wp:inline distT="0" distB="0" distL="114300" distR="114300" wp14:anchorId="63F3F3F6" wp14:editId="20E30D7E">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2" cstate="print"/>
                    <a:stretch>
                      <a:fillRect/>
                    </a:stretch>
                  </pic:blipFill>
                  <pic:spPr>
                    <a:xfrm>
                      <a:off x="0" y="0"/>
                      <a:ext cx="5486400" cy="2286000"/>
                    </a:xfrm>
                    <a:prstGeom prst="rect">
                      <a:avLst/>
                    </a:prstGeom>
                  </pic:spPr>
                </pic:pic>
              </a:graphicData>
            </a:graphic>
          </wp:inline>
        </w:drawing>
      </w:r>
    </w:p>
    <w:p w14:paraId="5ED2543D" w14:textId="77777777" w:rsidR="00DC72AD" w:rsidRDefault="00644538">
      <w:pPr>
        <w:pStyle w:val="Caption"/>
      </w:pPr>
      <w:r>
        <w:rPr>
          <w:szCs w:val="24"/>
        </w:rPr>
        <w:lastRenderedPageBreak/>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p>
    <w:p w14:paraId="45F691E2" w14:textId="77777777" w:rsidR="00DC72AD" w:rsidRDefault="00644538">
      <w:pPr>
        <w:rPr>
          <w:szCs w:val="24"/>
        </w:rPr>
      </w:pPr>
      <w:commentRangeStart w:id="83"/>
      <w:r>
        <w:rPr>
          <w:szCs w:val="24"/>
        </w:rPr>
        <w:t xml:space="preserve">Table 2 </w:t>
      </w:r>
      <w:commentRangeEnd w:id="83"/>
      <w:r w:rsidR="00C43A8C">
        <w:rPr>
          <w:rStyle w:val="CommentReference"/>
        </w:rPr>
        <w:commentReference w:id="83"/>
      </w:r>
      <w:r>
        <w:rPr>
          <w:szCs w:val="24"/>
        </w:rPr>
        <w:t xml:space="preserve">summarizes </w:t>
      </w:r>
      <w:commentRangeStart w:id="84"/>
      <w:r>
        <w:rPr>
          <w:szCs w:val="24"/>
        </w:rPr>
        <w:t>chronic conditions</w:t>
      </w:r>
      <w:commentRangeEnd w:id="84"/>
      <w:r w:rsidR="00C43A8C">
        <w:rPr>
          <w:rStyle w:val="CommentReference"/>
        </w:rPr>
        <w:commentReference w:id="84"/>
      </w:r>
      <w:r>
        <w:rPr>
          <w:szCs w:val="24"/>
        </w:rPr>
        <w:t xml:space="preserve"> associated with hepatitis E compared to hepatitis A: chronic liver disease, chronic kidney disease, neurologic disease, diabetes mellitus (univariate and adjusted for age &amp; gender and other comorbidities).</w:t>
      </w:r>
    </w:p>
    <w:p w14:paraId="1F477042" w14:textId="708C06CC" w:rsidR="00DC72AD" w:rsidRDefault="00644538">
      <w:pPr>
        <w:rPr>
          <w:szCs w:val="24"/>
        </w:rPr>
      </w:pPr>
      <w:commentRangeStart w:id="85"/>
      <w:commentRangeStart w:id="86"/>
      <w:r>
        <w:rPr>
          <w:szCs w:val="24"/>
        </w:rPr>
        <w:t>Significantly</w:t>
      </w:r>
      <w:commentRangeEnd w:id="85"/>
      <w:r w:rsidR="00C43A8C">
        <w:rPr>
          <w:rStyle w:val="CommentReference"/>
        </w:rPr>
        <w:commentReference w:id="85"/>
      </w:r>
      <w:commentRangeEnd w:id="86"/>
      <w:r w:rsidR="00DB157E">
        <w:rPr>
          <w:rStyle w:val="CommentReference"/>
        </w:rPr>
        <w:commentReference w:id="86"/>
      </w:r>
      <w:r>
        <w:rPr>
          <w:szCs w:val="24"/>
        </w:rPr>
        <w:t xml:space="preserve"> more hepatitis E patients needed additional treatment (ribavirin</w:t>
      </w:r>
      <w:r w:rsidR="00DB157E">
        <w:rPr>
          <w:szCs w:val="24"/>
        </w:rPr>
        <w:t>, 9 patients, 18.8%</w:t>
      </w:r>
      <w:r>
        <w:rPr>
          <w:szCs w:val="24"/>
        </w:rPr>
        <w:t>) than hepatitis A patients (plasma</w:t>
      </w:r>
      <w:r w:rsidR="00DB157E">
        <w:rPr>
          <w:szCs w:val="24"/>
        </w:rPr>
        <w:t>, 5 patients, 3.3%</w:t>
      </w:r>
      <w:r>
        <w:rPr>
          <w:szCs w:val="24"/>
        </w:rPr>
        <w:t>) with OR=6.8 (OR=4.9 adjusted for age &amp; gender) (Table 2). All hepatitis E patients who received ribavirin had favorable evolution and were either discharged at home or to another department for specialized treatment of their comorbidities (</w:t>
      </w:r>
      <w:commentRangeStart w:id="87"/>
      <w:r>
        <w:rPr>
          <w:szCs w:val="24"/>
        </w:rPr>
        <w:t>Table 3</w:t>
      </w:r>
      <w:commentRangeEnd w:id="87"/>
      <w:r w:rsidR="00C43A8C">
        <w:rPr>
          <w:rStyle w:val="CommentReference"/>
        </w:rPr>
        <w:commentReference w:id="87"/>
      </w:r>
      <w:r>
        <w:rPr>
          <w:szCs w:val="24"/>
        </w:rPr>
        <w:t>).</w:t>
      </w:r>
      <w:r w:rsidR="004C377A">
        <w:rPr>
          <w:szCs w:val="24"/>
        </w:rPr>
        <w:t xml:space="preserve"> Short duration of treatment showed good results with a tendency towards normalization of laboratory parameters.</w:t>
      </w:r>
      <w:r w:rsidR="00466259">
        <w:rPr>
          <w:szCs w:val="24"/>
        </w:rPr>
        <w:t>bv bb</w:t>
      </w:r>
      <w:r w:rsidR="00556C25">
        <w:rPr>
          <w:szCs w:val="24"/>
        </w:rPr>
        <w:t xml:space="preserve"> b </w:t>
      </w:r>
      <w:proofErr w:type="spellStart"/>
      <w:proofErr w:type="gramStart"/>
      <w:r w:rsidR="00556C25">
        <w:rPr>
          <w:szCs w:val="24"/>
        </w:rPr>
        <w:t>b</w:t>
      </w:r>
      <w:proofErr w:type="spellEnd"/>
      <w:r w:rsidR="00556C25">
        <w:rPr>
          <w:szCs w:val="24"/>
        </w:rPr>
        <w:t xml:space="preserve">  </w:t>
      </w:r>
      <w:proofErr w:type="spellStart"/>
      <w:r w:rsidR="00556C25">
        <w:rPr>
          <w:szCs w:val="24"/>
        </w:rPr>
        <w:t>bvvvvxvxvvvv</w:t>
      </w:r>
      <w:proofErr w:type="spellEnd"/>
      <w:proofErr w:type="gramEnd"/>
      <w:r w:rsidR="00556C25">
        <w:rPr>
          <w:szCs w:val="24"/>
        </w:rPr>
        <w:t xml:space="preserve"> b </w:t>
      </w:r>
      <w:proofErr w:type="spellStart"/>
      <w:r w:rsidR="00556C25">
        <w:rPr>
          <w:szCs w:val="24"/>
        </w:rPr>
        <w:t>b</w:t>
      </w:r>
      <w:proofErr w:type="spellEnd"/>
      <w:r w:rsidR="00556C25">
        <w:rPr>
          <w:szCs w:val="24"/>
        </w:rPr>
        <w:t xml:space="preserve"> </w:t>
      </w:r>
      <w:proofErr w:type="spellStart"/>
      <w:r w:rsidR="00556C25">
        <w:rPr>
          <w:szCs w:val="24"/>
        </w:rPr>
        <w:t>bvvvvbvvbvvvbvvbvb</w:t>
      </w:r>
      <w:proofErr w:type="spellEnd"/>
      <w:r w:rsidR="00556C25">
        <w:rPr>
          <w:szCs w:val="24"/>
        </w:rPr>
        <w:t xml:space="preserve"> v bb     b </w:t>
      </w:r>
      <w:proofErr w:type="spellStart"/>
      <w:r w:rsidR="00556C25">
        <w:rPr>
          <w:szCs w:val="24"/>
        </w:rPr>
        <w:t>bv</w:t>
      </w:r>
      <w:proofErr w:type="spellEnd"/>
      <w:r w:rsidR="00556C25">
        <w:rPr>
          <w:szCs w:val="24"/>
        </w:rPr>
        <w:t xml:space="preserve"> b </w:t>
      </w:r>
      <w:proofErr w:type="spellStart"/>
      <w:r w:rsidR="00556C25">
        <w:rPr>
          <w:szCs w:val="24"/>
        </w:rPr>
        <w:t>b</w:t>
      </w:r>
      <w:proofErr w:type="spellEnd"/>
      <w:r w:rsidR="00556C25">
        <w:rPr>
          <w:szCs w:val="24"/>
        </w:rPr>
        <w:t xml:space="preserve"> </w:t>
      </w:r>
      <w:proofErr w:type="spellStart"/>
      <w:r w:rsidR="00556C25">
        <w:rPr>
          <w:szCs w:val="24"/>
        </w:rPr>
        <w:t>bvv</w:t>
      </w:r>
      <w:proofErr w:type="spellEnd"/>
    </w:p>
    <w:p w14:paraId="12AA4FB3" w14:textId="77777777" w:rsidR="00DC72AD" w:rsidRDefault="00644538">
      <w:pPr>
        <w:rPr>
          <w:szCs w:val="24"/>
        </w:rPr>
      </w:pPr>
      <w:r>
        <w:rPr>
          <w:szCs w:val="24"/>
        </w:rPr>
        <w:t xml:space="preserve">The three deceased patients (6.25% of all hepatitis E patients and 23.1% of hepatitis E patients with preexisting liver disease) had hepatitis E infection superimposed on end-stage alcoholic liver disease and none of them received ribavirin. Two of them died because of bleeding from esophageal varices. The third patient, with chronic hepatitis B infection and </w:t>
      </w:r>
      <w:r>
        <w:rPr>
          <w:i/>
          <w:iCs/>
          <w:szCs w:val="24"/>
        </w:rPr>
        <w:t xml:space="preserve">Streptococcus </w:t>
      </w:r>
      <w:proofErr w:type="spellStart"/>
      <w:r>
        <w:rPr>
          <w:i/>
          <w:iCs/>
          <w:szCs w:val="24"/>
        </w:rPr>
        <w:t>tholarensis</w:t>
      </w:r>
      <w:proofErr w:type="spellEnd"/>
      <w:r>
        <w:rPr>
          <w:szCs w:val="24"/>
        </w:rPr>
        <w:t xml:space="preserve"> endocarditis died because of cerebral hemorrhage, septic cerebral embolism and multiple system</w:t>
      </w:r>
      <w:del w:id="88" w:author="Alexandru Istrate" w:date="2019-10-24T08:46:00Z">
        <w:r w:rsidDel="00BF7B6B">
          <w:rPr>
            <w:szCs w:val="24"/>
          </w:rPr>
          <w:delText>ic</w:delText>
        </w:r>
      </w:del>
      <w:r>
        <w:rPr>
          <w:szCs w:val="24"/>
        </w:rPr>
        <w:t xml:space="preserve"> organ failure (Table 4).</w:t>
      </w:r>
    </w:p>
    <w:p w14:paraId="2AC03097" w14:textId="77777777" w:rsidR="00DC72AD" w:rsidRDefault="00644538">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DC72AD" w14:paraId="45AABB17"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A14CAED" w14:textId="77777777" w:rsidR="00DC72AD" w:rsidRDefault="00644538">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7AB9B72B" w14:textId="77777777" w:rsidR="00DC72AD" w:rsidRDefault="00644538">
            <w:pPr>
              <w:jc w:val="left"/>
              <w:rPr>
                <w:b/>
                <w:bCs/>
                <w:sz w:val="20"/>
              </w:rPr>
            </w:pPr>
            <w:r>
              <w:rPr>
                <w:b/>
                <w:bCs/>
                <w:sz w:val="20"/>
              </w:rPr>
              <w:t>E</w:t>
            </w:r>
          </w:p>
          <w:p w14:paraId="41B4DAFE" w14:textId="77777777" w:rsidR="00DC72AD" w:rsidRDefault="00644538">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52420B2E" w14:textId="77777777" w:rsidR="00DC72AD" w:rsidRDefault="00644538">
            <w:pPr>
              <w:jc w:val="left"/>
              <w:rPr>
                <w:b/>
                <w:bCs/>
                <w:sz w:val="20"/>
              </w:rPr>
            </w:pPr>
            <w:r>
              <w:rPr>
                <w:b/>
                <w:bCs/>
                <w:sz w:val="20"/>
              </w:rPr>
              <w:t>A</w:t>
            </w:r>
          </w:p>
          <w:p w14:paraId="4AB3B36F" w14:textId="77777777" w:rsidR="00DC72AD" w:rsidRDefault="00644538">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6AF78D5A" w14:textId="77777777" w:rsidR="00DC72AD" w:rsidRDefault="00644538">
            <w:pPr>
              <w:jc w:val="left"/>
              <w:rPr>
                <w:b/>
                <w:bCs/>
                <w:sz w:val="20"/>
              </w:rPr>
            </w:pPr>
            <w:r>
              <w:rPr>
                <w:b/>
                <w:bCs/>
                <w:sz w:val="20"/>
              </w:rPr>
              <w:t>OR (univariate)</w:t>
            </w:r>
          </w:p>
          <w:p w14:paraId="35F6A258" w14:textId="77777777" w:rsidR="00DC72AD" w:rsidRDefault="00644538">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51BECC21" w14:textId="77777777" w:rsidR="00DC72AD" w:rsidRDefault="00644538">
            <w:pPr>
              <w:jc w:val="left"/>
              <w:rPr>
                <w:b/>
                <w:bCs/>
                <w:sz w:val="20"/>
                <w:vertAlign w:val="superscript"/>
              </w:rPr>
            </w:pPr>
            <w:r>
              <w:rPr>
                <w:b/>
                <w:bCs/>
                <w:sz w:val="20"/>
              </w:rPr>
              <w:t>Adjusted OR (univariate)</w:t>
            </w:r>
            <w:r>
              <w:rPr>
                <w:b/>
                <w:bCs/>
                <w:sz w:val="20"/>
                <w:vertAlign w:val="superscript"/>
              </w:rPr>
              <w:t>1</w:t>
            </w:r>
          </w:p>
          <w:p w14:paraId="1FA9F6BE" w14:textId="77777777" w:rsidR="00DC72AD" w:rsidRDefault="00644538">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566B87F3" w14:textId="77777777" w:rsidR="00DC72AD" w:rsidRDefault="00644538">
            <w:pPr>
              <w:jc w:val="left"/>
              <w:rPr>
                <w:b/>
                <w:bCs/>
                <w:sz w:val="20"/>
                <w:vertAlign w:val="superscript"/>
              </w:rPr>
            </w:pPr>
            <w:r>
              <w:rPr>
                <w:b/>
                <w:bCs/>
                <w:sz w:val="20"/>
              </w:rPr>
              <w:t>OR (multivariate)</w:t>
            </w:r>
            <w:r>
              <w:rPr>
                <w:b/>
                <w:bCs/>
                <w:sz w:val="20"/>
                <w:vertAlign w:val="superscript"/>
              </w:rPr>
              <w:t>2</w:t>
            </w:r>
          </w:p>
          <w:p w14:paraId="764B6691" w14:textId="77777777" w:rsidR="00DC72AD" w:rsidRDefault="00644538">
            <w:pPr>
              <w:jc w:val="left"/>
              <w:rPr>
                <w:b/>
                <w:bCs/>
                <w:sz w:val="20"/>
              </w:rPr>
            </w:pPr>
            <w:r>
              <w:rPr>
                <w:b/>
                <w:bCs/>
                <w:sz w:val="20"/>
              </w:rPr>
              <w:t>p, [95% CI]</w:t>
            </w:r>
          </w:p>
        </w:tc>
      </w:tr>
      <w:tr w:rsidR="00DC72AD" w14:paraId="64B43509"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41D84948" w14:textId="77777777" w:rsidR="00DC72AD" w:rsidRDefault="00644538">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21802686" w14:textId="77777777" w:rsidR="00DC72AD" w:rsidRDefault="00644538">
            <w:pPr>
              <w:jc w:val="left"/>
              <w:rPr>
                <w:sz w:val="20"/>
              </w:rPr>
            </w:pPr>
            <w:r>
              <w:rPr>
                <w:sz w:val="20"/>
              </w:rPr>
              <w:t>13</w:t>
            </w:r>
          </w:p>
          <w:p w14:paraId="4C52B493" w14:textId="77777777" w:rsidR="00DC72AD" w:rsidRDefault="00644538">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1BE659B3" w14:textId="77777777" w:rsidR="00DC72AD" w:rsidRDefault="00644538">
            <w:pPr>
              <w:jc w:val="left"/>
              <w:rPr>
                <w:sz w:val="20"/>
              </w:rPr>
            </w:pPr>
            <w:r>
              <w:rPr>
                <w:sz w:val="20"/>
              </w:rPr>
              <w:t>6</w:t>
            </w:r>
          </w:p>
          <w:p w14:paraId="6F0BE9E3" w14:textId="77777777" w:rsidR="00DC72AD" w:rsidRDefault="00644538">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37189CB5" w14:textId="77777777" w:rsidR="00DC72AD" w:rsidRDefault="00644538">
            <w:pPr>
              <w:jc w:val="left"/>
              <w:rPr>
                <w:sz w:val="20"/>
              </w:rPr>
            </w:pPr>
            <w:r>
              <w:rPr>
                <w:sz w:val="20"/>
              </w:rPr>
              <w:t>9.04], p&lt;.001</w:t>
            </w:r>
          </w:p>
          <w:p w14:paraId="46408D51" w14:textId="77777777" w:rsidR="00DC72AD" w:rsidRDefault="00644538">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357A33CB" w14:textId="77777777" w:rsidR="00DC72AD" w:rsidRDefault="00644538">
            <w:pPr>
              <w:jc w:val="left"/>
              <w:rPr>
                <w:sz w:val="20"/>
              </w:rPr>
            </w:pPr>
            <w:r>
              <w:rPr>
                <w:sz w:val="20"/>
              </w:rPr>
              <w:t>7.19, p&lt;.001</w:t>
            </w:r>
          </w:p>
          <w:p w14:paraId="2C21C4A5" w14:textId="77777777" w:rsidR="00DC72AD" w:rsidRDefault="00644538">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2681B5E0" w14:textId="77777777" w:rsidR="00DC72AD" w:rsidRDefault="00644538">
            <w:pPr>
              <w:jc w:val="left"/>
              <w:rPr>
                <w:sz w:val="20"/>
              </w:rPr>
            </w:pPr>
            <w:r>
              <w:rPr>
                <w:sz w:val="20"/>
              </w:rPr>
              <w:t>6.21, p=.002</w:t>
            </w:r>
          </w:p>
          <w:p w14:paraId="592B143C" w14:textId="77777777" w:rsidR="00DC72AD" w:rsidRDefault="00644538">
            <w:pPr>
              <w:jc w:val="left"/>
              <w:rPr>
                <w:sz w:val="20"/>
              </w:rPr>
            </w:pPr>
            <w:r>
              <w:rPr>
                <w:sz w:val="20"/>
              </w:rPr>
              <w:t>[2.0, 20.5]</w:t>
            </w:r>
          </w:p>
        </w:tc>
      </w:tr>
      <w:tr w:rsidR="00DC72AD" w14:paraId="4C932976"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063820B" w14:textId="77777777" w:rsidR="00DC72AD" w:rsidRDefault="00644538">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3480CFCA" w14:textId="77777777" w:rsidR="00DC72AD" w:rsidRDefault="00644538">
            <w:pPr>
              <w:jc w:val="left"/>
              <w:rPr>
                <w:i/>
                <w:iCs/>
                <w:sz w:val="20"/>
              </w:rPr>
            </w:pPr>
            <w:r>
              <w:rPr>
                <w:i/>
                <w:iCs/>
                <w:sz w:val="20"/>
              </w:rPr>
              <w:t>6</w:t>
            </w:r>
          </w:p>
          <w:p w14:paraId="4CB05285" w14:textId="77777777" w:rsidR="00DC72AD" w:rsidRDefault="0064453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235AA5DD" w14:textId="77777777" w:rsidR="00DC72AD" w:rsidRDefault="00644538">
            <w:pPr>
              <w:jc w:val="left"/>
              <w:rPr>
                <w:i/>
                <w:iCs/>
                <w:sz w:val="20"/>
              </w:rPr>
            </w:pPr>
            <w:r>
              <w:rPr>
                <w:i/>
                <w:iCs/>
                <w:sz w:val="20"/>
              </w:rPr>
              <w:t>1</w:t>
            </w:r>
          </w:p>
          <w:p w14:paraId="6799D830" w14:textId="77777777" w:rsidR="00DC72AD" w:rsidRDefault="00644538">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14079F87" w14:textId="77777777" w:rsidR="00DC72AD" w:rsidRDefault="00644538">
            <w:pPr>
              <w:jc w:val="left"/>
              <w:rPr>
                <w:i/>
                <w:iCs/>
                <w:sz w:val="20"/>
              </w:rPr>
            </w:pPr>
            <w:r>
              <w:rPr>
                <w:i/>
                <w:iCs/>
                <w:sz w:val="20"/>
              </w:rPr>
              <w:t>21.57</w:t>
            </w:r>
            <w:r>
              <w:rPr>
                <w:sz w:val="20"/>
              </w:rPr>
              <w:t xml:space="preserve">, </w:t>
            </w:r>
            <w:r>
              <w:rPr>
                <w:i/>
                <w:iCs/>
                <w:sz w:val="20"/>
              </w:rPr>
              <w:t>p&lt;.001</w:t>
            </w:r>
          </w:p>
          <w:p w14:paraId="037FBBB7" w14:textId="77777777" w:rsidR="00DC72AD" w:rsidRDefault="00644538">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5650FB66" w14:textId="77777777" w:rsidR="00DC72AD" w:rsidRDefault="00644538">
            <w:pPr>
              <w:jc w:val="left"/>
              <w:rPr>
                <w:i/>
                <w:iCs/>
                <w:sz w:val="20"/>
              </w:rPr>
            </w:pPr>
            <w:r>
              <w:rPr>
                <w:i/>
                <w:iCs/>
                <w:sz w:val="20"/>
              </w:rPr>
              <w:t>12.5, p=.026</w:t>
            </w:r>
          </w:p>
          <w:p w14:paraId="7BC9606D" w14:textId="77777777" w:rsidR="00DC72AD" w:rsidRDefault="00644538">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778536C5" w14:textId="77777777" w:rsidR="00DC72AD" w:rsidRDefault="00DC72AD">
            <w:pPr>
              <w:jc w:val="left"/>
              <w:rPr>
                <w:sz w:val="20"/>
              </w:rPr>
            </w:pPr>
          </w:p>
        </w:tc>
      </w:tr>
      <w:tr w:rsidR="00DC72AD" w14:paraId="601ECAF1"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44AA847C" w14:textId="77777777" w:rsidR="00DC72AD" w:rsidRDefault="00644538">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5CA9631C" w14:textId="77777777" w:rsidR="00DC72AD" w:rsidRDefault="00644538">
            <w:pPr>
              <w:jc w:val="left"/>
              <w:rPr>
                <w:i/>
                <w:iCs/>
                <w:sz w:val="20"/>
              </w:rPr>
            </w:pPr>
            <w:r>
              <w:rPr>
                <w:i/>
                <w:iCs/>
                <w:sz w:val="20"/>
              </w:rPr>
              <w:t>6</w:t>
            </w:r>
          </w:p>
          <w:p w14:paraId="694C0FBF" w14:textId="77777777" w:rsidR="00DC72AD" w:rsidRDefault="00644538">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260505C7" w14:textId="77777777" w:rsidR="00DC72AD" w:rsidRDefault="00644538">
            <w:pPr>
              <w:jc w:val="left"/>
              <w:rPr>
                <w:i/>
                <w:iCs/>
                <w:sz w:val="20"/>
              </w:rPr>
            </w:pPr>
            <w:r>
              <w:rPr>
                <w:i/>
                <w:iCs/>
                <w:sz w:val="20"/>
              </w:rPr>
              <w:t>4</w:t>
            </w:r>
          </w:p>
          <w:p w14:paraId="29BB72A5" w14:textId="77777777" w:rsidR="00DC72AD" w:rsidRDefault="00644538">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1729E522" w14:textId="77777777" w:rsidR="00DC72AD" w:rsidRDefault="00644538">
            <w:pPr>
              <w:jc w:val="left"/>
              <w:rPr>
                <w:i/>
                <w:iCs/>
                <w:sz w:val="20"/>
              </w:rPr>
            </w:pPr>
            <w:r>
              <w:rPr>
                <w:i/>
                <w:iCs/>
                <w:sz w:val="20"/>
              </w:rPr>
              <w:t>5.29</w:t>
            </w:r>
            <w:r>
              <w:rPr>
                <w:sz w:val="20"/>
              </w:rPr>
              <w:t xml:space="preserve">, </w:t>
            </w:r>
            <w:r>
              <w:rPr>
                <w:i/>
                <w:iCs/>
                <w:sz w:val="20"/>
              </w:rPr>
              <w:t>p=.014</w:t>
            </w:r>
          </w:p>
          <w:p w14:paraId="3D47FDE0" w14:textId="77777777" w:rsidR="00DC72AD" w:rsidRDefault="00644538">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0DE360E1" w14:textId="77777777" w:rsidR="00DC72AD" w:rsidRDefault="00644538">
            <w:pPr>
              <w:jc w:val="left"/>
              <w:rPr>
                <w:i/>
                <w:iCs/>
                <w:sz w:val="20"/>
              </w:rPr>
            </w:pPr>
            <w:r>
              <w:rPr>
                <w:i/>
                <w:iCs/>
                <w:sz w:val="20"/>
              </w:rPr>
              <w:t>6.71, p=.007</w:t>
            </w:r>
          </w:p>
          <w:p w14:paraId="67085DCB" w14:textId="77777777" w:rsidR="00DC72AD" w:rsidRDefault="00644538">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47032E94" w14:textId="77777777" w:rsidR="00DC72AD" w:rsidRDefault="00DC72AD">
            <w:pPr>
              <w:jc w:val="left"/>
              <w:rPr>
                <w:sz w:val="20"/>
              </w:rPr>
            </w:pPr>
          </w:p>
        </w:tc>
      </w:tr>
      <w:tr w:rsidR="00DC72AD" w14:paraId="70E037F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85C5DF7" w14:textId="77777777" w:rsidR="00DC72AD" w:rsidRDefault="00644538">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2A8D7B1D" w14:textId="77777777" w:rsidR="00DC72AD" w:rsidRDefault="00644538">
            <w:pPr>
              <w:jc w:val="left"/>
              <w:rPr>
                <w:sz w:val="20"/>
              </w:rPr>
            </w:pPr>
            <w:r>
              <w:rPr>
                <w:sz w:val="20"/>
              </w:rPr>
              <w:t xml:space="preserve">6 </w:t>
            </w:r>
          </w:p>
          <w:p w14:paraId="10B8CBB9" w14:textId="77777777" w:rsidR="00DC72AD" w:rsidRDefault="00644538">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1C6C36ED" w14:textId="77777777" w:rsidR="00DC72AD" w:rsidRDefault="00644538">
            <w:pPr>
              <w:jc w:val="left"/>
              <w:rPr>
                <w:sz w:val="20"/>
              </w:rPr>
            </w:pPr>
            <w:r>
              <w:rPr>
                <w:sz w:val="20"/>
              </w:rPr>
              <w:t>2</w:t>
            </w:r>
          </w:p>
          <w:p w14:paraId="7E83D6D8" w14:textId="77777777" w:rsidR="00DC72AD" w:rsidRDefault="0064453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22D617E1" w14:textId="77777777" w:rsidR="00DC72AD" w:rsidRDefault="00644538">
            <w:pPr>
              <w:jc w:val="left"/>
              <w:rPr>
                <w:sz w:val="20"/>
              </w:rPr>
            </w:pPr>
            <w:r>
              <w:rPr>
                <w:sz w:val="20"/>
              </w:rPr>
              <w:t>10.71, p=.003</w:t>
            </w:r>
          </w:p>
          <w:p w14:paraId="0A5ECC83" w14:textId="77777777" w:rsidR="00DC72AD" w:rsidRDefault="00644538">
            <w:pPr>
              <w:jc w:val="left"/>
              <w:rPr>
                <w:sz w:val="20"/>
              </w:rPr>
            </w:pPr>
            <w:r>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14:paraId="71D872C9" w14:textId="77777777" w:rsidR="00DC72AD" w:rsidRDefault="00644538">
            <w:pPr>
              <w:jc w:val="left"/>
              <w:rPr>
                <w:sz w:val="20"/>
              </w:rPr>
            </w:pPr>
            <w:r>
              <w:rPr>
                <w:sz w:val="20"/>
              </w:rPr>
              <w:t>9.52, p=.011</w:t>
            </w:r>
          </w:p>
          <w:p w14:paraId="17B887E0" w14:textId="77777777" w:rsidR="00DC72AD" w:rsidRDefault="00644538">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1D4163C9" w14:textId="77777777" w:rsidR="00DC72AD" w:rsidRDefault="00644538">
            <w:pPr>
              <w:jc w:val="left"/>
              <w:rPr>
                <w:sz w:val="20"/>
              </w:rPr>
            </w:pPr>
            <w:r>
              <w:rPr>
                <w:sz w:val="20"/>
              </w:rPr>
              <w:t>4.76, p=.098</w:t>
            </w:r>
          </w:p>
          <w:p w14:paraId="709DCD77" w14:textId="77777777" w:rsidR="00DC72AD" w:rsidRDefault="00644538">
            <w:pPr>
              <w:jc w:val="left"/>
              <w:rPr>
                <w:sz w:val="20"/>
              </w:rPr>
            </w:pPr>
            <w:r>
              <w:rPr>
                <w:sz w:val="20"/>
              </w:rPr>
              <w:t>[0.8, 38.3]</w:t>
            </w:r>
          </w:p>
        </w:tc>
      </w:tr>
      <w:tr w:rsidR="00DC72AD" w14:paraId="5BEC905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64CF70DE" w14:textId="77777777" w:rsidR="00DC72AD" w:rsidRDefault="00644538">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0529DDC7" w14:textId="77777777" w:rsidR="00DC72AD" w:rsidRDefault="00644538">
            <w:pPr>
              <w:jc w:val="left"/>
              <w:rPr>
                <w:sz w:val="20"/>
              </w:rPr>
            </w:pPr>
            <w:r>
              <w:rPr>
                <w:sz w:val="20"/>
              </w:rPr>
              <w:t>5</w:t>
            </w:r>
          </w:p>
          <w:p w14:paraId="322DC8B3" w14:textId="77777777" w:rsidR="00DC72AD" w:rsidRDefault="00644538">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217957B7" w14:textId="77777777" w:rsidR="00DC72AD" w:rsidRDefault="00644538">
            <w:pPr>
              <w:jc w:val="left"/>
              <w:rPr>
                <w:sz w:val="20"/>
              </w:rPr>
            </w:pPr>
            <w:r>
              <w:rPr>
                <w:sz w:val="20"/>
              </w:rPr>
              <w:t>2</w:t>
            </w:r>
          </w:p>
          <w:p w14:paraId="4726D568" w14:textId="77777777" w:rsidR="00DC72AD" w:rsidRDefault="00644538">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37D5CD06" w14:textId="77777777" w:rsidR="00DC72AD" w:rsidRDefault="00644538">
            <w:pPr>
              <w:jc w:val="left"/>
              <w:rPr>
                <w:sz w:val="20"/>
              </w:rPr>
            </w:pPr>
            <w:r>
              <w:rPr>
                <w:sz w:val="20"/>
              </w:rPr>
              <w:t>8.72, p=.009</w:t>
            </w:r>
          </w:p>
          <w:p w14:paraId="20273BA5" w14:textId="77777777" w:rsidR="00DC72AD" w:rsidRDefault="00644538">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1C27E1F7" w14:textId="77777777" w:rsidR="00DC72AD" w:rsidRDefault="00644538">
            <w:pPr>
              <w:jc w:val="left"/>
              <w:rPr>
                <w:sz w:val="20"/>
              </w:rPr>
            </w:pPr>
            <w:r>
              <w:rPr>
                <w:sz w:val="20"/>
              </w:rPr>
              <w:t>5.18, p=.065</w:t>
            </w:r>
          </w:p>
          <w:p w14:paraId="41147CF9" w14:textId="77777777" w:rsidR="00DC72AD" w:rsidRDefault="00644538">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4A0B37CB" w14:textId="77777777" w:rsidR="00DC72AD" w:rsidRDefault="00644538">
            <w:pPr>
              <w:jc w:val="left"/>
              <w:rPr>
                <w:sz w:val="20"/>
              </w:rPr>
            </w:pPr>
            <w:r>
              <w:rPr>
                <w:sz w:val="20"/>
              </w:rPr>
              <w:t>6.175, p=.056)</w:t>
            </w:r>
          </w:p>
          <w:p w14:paraId="2B6850B2" w14:textId="77777777" w:rsidR="00DC72AD" w:rsidRDefault="00644538">
            <w:pPr>
              <w:jc w:val="left"/>
              <w:rPr>
                <w:sz w:val="20"/>
              </w:rPr>
            </w:pPr>
            <w:r>
              <w:rPr>
                <w:sz w:val="20"/>
              </w:rPr>
              <w:t>[0.99, 50.0]</w:t>
            </w:r>
          </w:p>
        </w:tc>
      </w:tr>
      <w:tr w:rsidR="00DC72AD" w14:paraId="79CD3B9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D6AEF24" w14:textId="77777777" w:rsidR="00DC72AD" w:rsidRDefault="00644538">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2A650A20" w14:textId="77777777" w:rsidR="00DC72AD" w:rsidRDefault="00644538">
            <w:pPr>
              <w:jc w:val="left"/>
              <w:rPr>
                <w:sz w:val="20"/>
              </w:rPr>
            </w:pPr>
            <w:r>
              <w:rPr>
                <w:sz w:val="20"/>
              </w:rPr>
              <w:t>10</w:t>
            </w:r>
          </w:p>
          <w:p w14:paraId="0142437F" w14:textId="77777777" w:rsidR="00DC72AD" w:rsidRDefault="00644538">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662418C1" w14:textId="77777777" w:rsidR="00DC72AD" w:rsidRDefault="00644538">
            <w:pPr>
              <w:jc w:val="left"/>
              <w:rPr>
                <w:sz w:val="20"/>
              </w:rPr>
            </w:pPr>
            <w:r>
              <w:rPr>
                <w:sz w:val="20"/>
              </w:rPr>
              <w:t>9</w:t>
            </w:r>
          </w:p>
          <w:p w14:paraId="11D6981B" w14:textId="77777777" w:rsidR="00DC72AD" w:rsidRDefault="00644538">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709609A4" w14:textId="77777777" w:rsidR="00DC72AD" w:rsidRDefault="00644538">
            <w:pPr>
              <w:jc w:val="left"/>
              <w:rPr>
                <w:sz w:val="20"/>
              </w:rPr>
            </w:pPr>
            <w:r>
              <w:rPr>
                <w:sz w:val="20"/>
              </w:rPr>
              <w:t>4.18, p=.004</w:t>
            </w:r>
          </w:p>
          <w:p w14:paraId="46FCBD82" w14:textId="77777777" w:rsidR="00DC72AD" w:rsidRDefault="00644538">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68FEF17A" w14:textId="77777777" w:rsidR="00DC72AD" w:rsidRDefault="00644538">
            <w:pPr>
              <w:jc w:val="left"/>
              <w:rPr>
                <w:sz w:val="20"/>
              </w:rPr>
            </w:pPr>
            <w:r>
              <w:rPr>
                <w:sz w:val="20"/>
              </w:rPr>
              <w:t>2.04, p=.190</w:t>
            </w:r>
          </w:p>
          <w:p w14:paraId="1782B994" w14:textId="77777777" w:rsidR="00DC72AD" w:rsidRDefault="00644538">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0D161798" w14:textId="77777777" w:rsidR="00DC72AD" w:rsidRDefault="00644538">
            <w:pPr>
              <w:jc w:val="left"/>
              <w:rPr>
                <w:sz w:val="20"/>
              </w:rPr>
            </w:pPr>
            <w:r>
              <w:rPr>
                <w:sz w:val="20"/>
              </w:rPr>
              <w:t>3.39, p=.029</w:t>
            </w:r>
          </w:p>
          <w:p w14:paraId="2393D7DF" w14:textId="77777777" w:rsidR="00DC72AD" w:rsidRDefault="00644538">
            <w:pPr>
              <w:jc w:val="left"/>
              <w:rPr>
                <w:sz w:val="20"/>
              </w:rPr>
            </w:pPr>
            <w:r>
              <w:rPr>
                <w:sz w:val="20"/>
              </w:rPr>
              <w:t>[1.1, 10.1]</w:t>
            </w:r>
          </w:p>
        </w:tc>
      </w:tr>
      <w:tr w:rsidR="00DC72AD" w14:paraId="680571D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5173BE76" w14:textId="77777777" w:rsidR="00DC72AD" w:rsidRDefault="00644538">
            <w:pPr>
              <w:rPr>
                <w:sz w:val="20"/>
              </w:rPr>
            </w:pPr>
            <w:r>
              <w:rPr>
                <w:sz w:val="20"/>
              </w:rPr>
              <w:t>Additional treatment*</w:t>
            </w:r>
          </w:p>
          <w:p w14:paraId="605E8E1B" w14:textId="77777777" w:rsidR="00DC72AD" w:rsidRDefault="00DC72AD">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267E8876" w14:textId="77777777" w:rsidR="00DC72AD" w:rsidRDefault="00644538">
            <w:pPr>
              <w:jc w:val="left"/>
              <w:rPr>
                <w:sz w:val="20"/>
              </w:rPr>
            </w:pPr>
            <w:r>
              <w:rPr>
                <w:sz w:val="20"/>
              </w:rPr>
              <w:t>9</w:t>
            </w:r>
          </w:p>
          <w:p w14:paraId="5F45EADC" w14:textId="77777777" w:rsidR="00DC72AD" w:rsidRDefault="00644538">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184FEB84" w14:textId="77777777" w:rsidR="00DC72AD" w:rsidRDefault="00644538">
            <w:pPr>
              <w:jc w:val="left"/>
              <w:rPr>
                <w:sz w:val="20"/>
              </w:rPr>
            </w:pPr>
            <w:r>
              <w:rPr>
                <w:sz w:val="20"/>
              </w:rPr>
              <w:t>5</w:t>
            </w:r>
          </w:p>
          <w:p w14:paraId="4D0AE884" w14:textId="77777777" w:rsidR="00DC72AD" w:rsidRDefault="00644538">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3686E752" w14:textId="77777777" w:rsidR="00DC72AD" w:rsidRDefault="00644538">
            <w:pPr>
              <w:jc w:val="left"/>
              <w:rPr>
                <w:sz w:val="20"/>
              </w:rPr>
            </w:pPr>
            <w:r>
              <w:rPr>
                <w:sz w:val="20"/>
              </w:rPr>
              <w:t>6.78, p=.001</w:t>
            </w:r>
          </w:p>
          <w:p w14:paraId="706506AF" w14:textId="77777777" w:rsidR="00DC72AD" w:rsidRDefault="00644538">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6EBE55DE" w14:textId="77777777" w:rsidR="00DC72AD" w:rsidRDefault="00644538">
            <w:pPr>
              <w:jc w:val="left"/>
              <w:rPr>
                <w:sz w:val="20"/>
              </w:rPr>
            </w:pPr>
            <w:r>
              <w:rPr>
                <w:sz w:val="20"/>
              </w:rPr>
              <w:t>4.93, p=.010</w:t>
            </w:r>
          </w:p>
          <w:p w14:paraId="16F10DE0" w14:textId="77777777" w:rsidR="00DC72AD" w:rsidRDefault="00644538">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38AE1754" w14:textId="77777777" w:rsidR="00DC72AD" w:rsidRDefault="00644538">
            <w:pPr>
              <w:jc w:val="left"/>
              <w:rPr>
                <w:sz w:val="20"/>
              </w:rPr>
            </w:pPr>
            <w:r>
              <w:rPr>
                <w:sz w:val="20"/>
              </w:rPr>
              <w:t>4.47, p=.025</w:t>
            </w:r>
          </w:p>
          <w:p w14:paraId="09C1B9E6" w14:textId="77777777" w:rsidR="00DC72AD" w:rsidRDefault="00644538">
            <w:pPr>
              <w:jc w:val="left"/>
              <w:rPr>
                <w:sz w:val="20"/>
              </w:rPr>
            </w:pPr>
            <w:r>
              <w:rPr>
                <w:sz w:val="20"/>
              </w:rPr>
              <w:t>[1.2, 17.25]</w:t>
            </w:r>
          </w:p>
        </w:tc>
      </w:tr>
      <w:tr w:rsidR="00DC72AD" w14:paraId="4D614D22"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33EE05CD" w14:textId="77777777" w:rsidR="00DC72AD" w:rsidRDefault="00644538">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odds-ratio in multiple logistic regression with all listed covariates (liver cirrhosis and hepatitis B coinfection included under chronic liver disease); * Additional treatment: hepatitis E – ribavirin, hepatitis A – plasma products.</w:t>
            </w:r>
          </w:p>
        </w:tc>
      </w:tr>
    </w:tbl>
    <w:p w14:paraId="28D8EC04" w14:textId="77777777" w:rsidR="00DC72AD" w:rsidRDefault="00DC72AD">
      <w:pPr>
        <w:rPr>
          <w:iCs/>
          <w:szCs w:val="24"/>
        </w:rPr>
        <w:sectPr w:rsidR="00DC72AD">
          <w:endnotePr>
            <w:numFmt w:val="decimal"/>
          </w:endnotePr>
          <w:pgSz w:w="11906" w:h="16838"/>
          <w:pgMar w:top="1440" w:right="1440" w:bottom="1440" w:left="1440" w:header="720" w:footer="720" w:gutter="0"/>
          <w:cols w:space="284"/>
          <w:docGrid w:linePitch="360"/>
        </w:sectPr>
      </w:pPr>
    </w:p>
    <w:p w14:paraId="24E3270D" w14:textId="77777777" w:rsidR="00DC72AD" w:rsidRDefault="0064453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Hepatitis E patients who received ribavirin treatment. Summary of laboratory values (at admission / at discharge or transfer) and preexistent conditions</w:t>
      </w:r>
    </w:p>
    <w:tbl>
      <w:tblPr>
        <w:tblStyle w:val="TableGrid"/>
        <w:tblW w:w="10148" w:type="dxa"/>
        <w:tblLayout w:type="fixed"/>
        <w:tblLook w:val="04A0" w:firstRow="1" w:lastRow="0" w:firstColumn="1" w:lastColumn="0" w:noHBand="0" w:noVBand="1"/>
      </w:tblPr>
      <w:tblGrid>
        <w:gridCol w:w="563"/>
        <w:gridCol w:w="566"/>
        <w:gridCol w:w="994"/>
        <w:gridCol w:w="849"/>
        <w:gridCol w:w="851"/>
        <w:gridCol w:w="709"/>
        <w:gridCol w:w="1955"/>
        <w:gridCol w:w="1276"/>
        <w:gridCol w:w="1134"/>
        <w:gridCol w:w="1251"/>
      </w:tblGrid>
      <w:tr w:rsidR="00DB157E" w14:paraId="6170F0A9" w14:textId="77777777" w:rsidTr="008D6AA7">
        <w:trPr>
          <w:trHeight w:val="90"/>
        </w:trPr>
        <w:tc>
          <w:tcPr>
            <w:tcW w:w="563" w:type="dxa"/>
            <w:tcBorders>
              <w:top w:val="single" w:sz="4" w:space="0" w:color="auto"/>
              <w:left w:val="single" w:sz="4" w:space="0" w:color="auto"/>
              <w:bottom w:val="single" w:sz="4" w:space="0" w:color="auto"/>
              <w:right w:val="single" w:sz="4" w:space="0" w:color="auto"/>
            </w:tcBorders>
          </w:tcPr>
          <w:p w14:paraId="395DF025" w14:textId="77777777" w:rsidR="00DB157E" w:rsidRDefault="00DB157E">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63D28DC9" w14:textId="77777777" w:rsidR="00DB157E" w:rsidRDefault="00DB157E">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1F9649C3" w14:textId="77777777" w:rsidR="00DB157E" w:rsidRDefault="00DB157E">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63988D56" w14:textId="77777777" w:rsidR="00DB157E" w:rsidRDefault="00DB157E">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6E7311BA" w14:textId="77777777" w:rsidR="00DB157E" w:rsidRDefault="00DB157E">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4F7C0594" w14:textId="77777777" w:rsidR="00DB157E" w:rsidRDefault="00DB157E">
            <w:pPr>
              <w:jc w:val="left"/>
              <w:rPr>
                <w:b/>
                <w:bCs/>
                <w:sz w:val="20"/>
              </w:rPr>
            </w:pPr>
            <w:r>
              <w:rPr>
                <w:b/>
                <w:bCs/>
                <w:sz w:val="20"/>
              </w:rPr>
              <w:t>INR</w:t>
            </w:r>
          </w:p>
        </w:tc>
        <w:tc>
          <w:tcPr>
            <w:tcW w:w="1955" w:type="dxa"/>
            <w:tcBorders>
              <w:top w:val="single" w:sz="4" w:space="0" w:color="auto"/>
              <w:left w:val="single" w:sz="4" w:space="0" w:color="auto"/>
              <w:bottom w:val="single" w:sz="4" w:space="0" w:color="auto"/>
              <w:right w:val="single" w:sz="4" w:space="0" w:color="auto"/>
            </w:tcBorders>
          </w:tcPr>
          <w:p w14:paraId="63EEE617" w14:textId="7BC87748" w:rsidR="00DB157E" w:rsidRDefault="00DB157E">
            <w:pPr>
              <w:jc w:val="left"/>
              <w:rPr>
                <w:b/>
                <w:bCs/>
                <w:sz w:val="20"/>
              </w:rPr>
            </w:pPr>
            <w:commentRangeStart w:id="89"/>
            <w:commentRangeStart w:id="90"/>
            <w:r>
              <w:rPr>
                <w:b/>
                <w:bCs/>
                <w:sz w:val="20"/>
              </w:rPr>
              <w:t xml:space="preserve">Recommendation </w:t>
            </w:r>
            <w:commentRangeEnd w:id="89"/>
            <w:r>
              <w:rPr>
                <w:rStyle w:val="CommentReference"/>
              </w:rPr>
              <w:commentReference w:id="89"/>
            </w:r>
            <w:commentRangeEnd w:id="90"/>
            <w:r w:rsidR="0054013D">
              <w:rPr>
                <w:rStyle w:val="CommentReference"/>
              </w:rPr>
              <w:commentReference w:id="90"/>
            </w:r>
            <w:r>
              <w:rPr>
                <w:b/>
                <w:bCs/>
                <w:sz w:val="20"/>
              </w:rPr>
              <w:t>for ribavirin treatment according to EASL guidelines</w:t>
            </w:r>
            <w:r w:rsidR="0054013D">
              <w:rPr>
                <w:b/>
                <w:bCs/>
                <w:sz w:val="20"/>
              </w:rPr>
              <w:t xml:space="preserve"> and hospital protocol</w:t>
            </w:r>
          </w:p>
        </w:tc>
        <w:tc>
          <w:tcPr>
            <w:tcW w:w="1276" w:type="dxa"/>
            <w:tcBorders>
              <w:top w:val="single" w:sz="4" w:space="0" w:color="auto"/>
              <w:left w:val="single" w:sz="4" w:space="0" w:color="auto"/>
              <w:bottom w:val="single" w:sz="4" w:space="0" w:color="auto"/>
              <w:right w:val="single" w:sz="4" w:space="0" w:color="auto"/>
            </w:tcBorders>
          </w:tcPr>
          <w:p w14:paraId="7EAE7399" w14:textId="77777777" w:rsidR="00DB157E" w:rsidRDefault="00A44E7B">
            <w:pPr>
              <w:jc w:val="left"/>
              <w:rPr>
                <w:b/>
                <w:bCs/>
                <w:sz w:val="20"/>
              </w:rPr>
            </w:pPr>
            <w:r>
              <w:rPr>
                <w:b/>
                <w:bCs/>
                <w:sz w:val="20"/>
              </w:rPr>
              <w:t>D</w:t>
            </w:r>
            <w:r w:rsidR="00DB157E">
              <w:rPr>
                <w:b/>
                <w:bCs/>
                <w:sz w:val="20"/>
              </w:rPr>
              <w:t>uration of ribavirin treatment</w:t>
            </w:r>
            <w:r>
              <w:rPr>
                <w:b/>
                <w:bCs/>
                <w:sz w:val="20"/>
              </w:rPr>
              <w:t xml:space="preserve"> </w:t>
            </w:r>
            <w:r w:rsidR="008D6AA7">
              <w:rPr>
                <w:b/>
                <w:bCs/>
                <w:sz w:val="20"/>
              </w:rPr>
              <w:t>(days)</w:t>
            </w:r>
          </w:p>
          <w:p w14:paraId="5F49025C" w14:textId="1CD2443C" w:rsidR="00A44E7B" w:rsidRDefault="00A44E7B">
            <w:pPr>
              <w:jc w:val="left"/>
              <w:rPr>
                <w:b/>
                <w:bCs/>
                <w:sz w:val="20"/>
              </w:rPr>
            </w:pPr>
            <w:r>
              <w:rPr>
                <w:b/>
                <w:bCs/>
                <w:sz w:val="20"/>
              </w:rPr>
              <w:t xml:space="preserve">In hospital / </w:t>
            </w:r>
            <w:r w:rsidR="000467BD">
              <w:rPr>
                <w:b/>
                <w:bCs/>
                <w:sz w:val="20"/>
              </w:rPr>
              <w:t>total duration</w:t>
            </w:r>
          </w:p>
        </w:tc>
        <w:tc>
          <w:tcPr>
            <w:tcW w:w="1134" w:type="dxa"/>
            <w:tcBorders>
              <w:top w:val="single" w:sz="4" w:space="0" w:color="auto"/>
              <w:left w:val="single" w:sz="4" w:space="0" w:color="auto"/>
              <w:bottom w:val="single" w:sz="4" w:space="0" w:color="auto"/>
              <w:right w:val="single" w:sz="4" w:space="0" w:color="auto"/>
            </w:tcBorders>
            <w:noWrap/>
          </w:tcPr>
          <w:p w14:paraId="5EFDECB3" w14:textId="485AD277" w:rsidR="00DB157E" w:rsidRDefault="00DB157E">
            <w:pPr>
              <w:jc w:val="left"/>
              <w:rPr>
                <w:b/>
                <w:bCs/>
                <w:sz w:val="20"/>
              </w:rPr>
            </w:pPr>
            <w:r>
              <w:rPr>
                <w:b/>
                <w:bCs/>
                <w:sz w:val="20"/>
              </w:rPr>
              <w:t>Evolution</w:t>
            </w:r>
          </w:p>
        </w:tc>
        <w:tc>
          <w:tcPr>
            <w:tcW w:w="1251" w:type="dxa"/>
            <w:tcBorders>
              <w:top w:val="single" w:sz="4" w:space="0" w:color="auto"/>
              <w:left w:val="single" w:sz="4" w:space="0" w:color="auto"/>
              <w:bottom w:val="single" w:sz="4" w:space="0" w:color="auto"/>
              <w:right w:val="single" w:sz="4" w:space="0" w:color="auto"/>
            </w:tcBorders>
            <w:noWrap/>
          </w:tcPr>
          <w:p w14:paraId="4E6E81E4" w14:textId="77777777" w:rsidR="00DB157E" w:rsidRDefault="00DB157E">
            <w:pPr>
              <w:jc w:val="left"/>
              <w:rPr>
                <w:b/>
                <w:bCs/>
                <w:sz w:val="20"/>
              </w:rPr>
            </w:pPr>
            <w:commentRangeStart w:id="91"/>
            <w:commentRangeStart w:id="92"/>
            <w:r>
              <w:rPr>
                <w:b/>
                <w:bCs/>
                <w:sz w:val="20"/>
              </w:rPr>
              <w:t xml:space="preserve">MELD </w:t>
            </w:r>
            <w:commentRangeEnd w:id="91"/>
            <w:r>
              <w:rPr>
                <w:rStyle w:val="CommentReference"/>
              </w:rPr>
              <w:commentReference w:id="91"/>
            </w:r>
            <w:commentRangeEnd w:id="92"/>
            <w:r w:rsidR="008231E7">
              <w:rPr>
                <w:rStyle w:val="CommentReference"/>
              </w:rPr>
              <w:commentReference w:id="92"/>
            </w:r>
            <w:r>
              <w:rPr>
                <w:b/>
                <w:bCs/>
                <w:sz w:val="20"/>
              </w:rPr>
              <w:t>score</w:t>
            </w:r>
          </w:p>
          <w:p w14:paraId="0079F321" w14:textId="77777777" w:rsidR="00DB157E" w:rsidRDefault="00DB157E">
            <w:pPr>
              <w:jc w:val="left"/>
              <w:rPr>
                <w:b/>
                <w:bCs/>
                <w:sz w:val="20"/>
              </w:rPr>
            </w:pPr>
            <w:r>
              <w:rPr>
                <w:b/>
                <w:bCs/>
                <w:sz w:val="20"/>
              </w:rPr>
              <w:t>(3-months risk of death)</w:t>
            </w:r>
          </w:p>
        </w:tc>
      </w:tr>
      <w:tr w:rsidR="00DB157E" w14:paraId="208B4852"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44CD5BA9" w14:textId="77777777" w:rsidR="00DB157E" w:rsidRPr="00FE2798" w:rsidRDefault="00DB157E">
            <w:pPr>
              <w:jc w:val="left"/>
              <w:rPr>
                <w:color w:val="FF0000"/>
                <w:sz w:val="20"/>
              </w:rPr>
            </w:pPr>
            <w:r w:rsidRPr="00FE2798">
              <w:rPr>
                <w:color w:val="FF0000"/>
                <w:sz w:val="20"/>
              </w:rPr>
              <w:t>51</w:t>
            </w:r>
          </w:p>
        </w:tc>
        <w:tc>
          <w:tcPr>
            <w:tcW w:w="566" w:type="dxa"/>
            <w:tcBorders>
              <w:top w:val="single" w:sz="4" w:space="0" w:color="auto"/>
              <w:left w:val="single" w:sz="4" w:space="0" w:color="auto"/>
              <w:bottom w:val="single" w:sz="4" w:space="0" w:color="auto"/>
              <w:right w:val="single" w:sz="4" w:space="0" w:color="auto"/>
            </w:tcBorders>
            <w:noWrap/>
          </w:tcPr>
          <w:p w14:paraId="154246A7" w14:textId="77777777" w:rsidR="00DB157E" w:rsidRPr="00FE2798" w:rsidRDefault="00DB157E">
            <w:pPr>
              <w:jc w:val="left"/>
              <w:rPr>
                <w:color w:val="FF0000"/>
                <w:sz w:val="20"/>
              </w:rPr>
            </w:pPr>
            <w:r w:rsidRPr="00FE2798">
              <w:rPr>
                <w:color w:val="FF0000"/>
                <w:sz w:val="20"/>
              </w:rPr>
              <w:t>F</w:t>
            </w:r>
          </w:p>
        </w:tc>
        <w:tc>
          <w:tcPr>
            <w:tcW w:w="994" w:type="dxa"/>
            <w:tcBorders>
              <w:top w:val="single" w:sz="4" w:space="0" w:color="auto"/>
              <w:left w:val="single" w:sz="4" w:space="0" w:color="auto"/>
              <w:bottom w:val="single" w:sz="4" w:space="0" w:color="auto"/>
              <w:right w:val="single" w:sz="4" w:space="0" w:color="auto"/>
            </w:tcBorders>
            <w:noWrap/>
          </w:tcPr>
          <w:p w14:paraId="2A9D297E" w14:textId="77777777" w:rsidR="00DB157E" w:rsidRPr="00FE2798" w:rsidRDefault="00DB157E">
            <w:pPr>
              <w:jc w:val="left"/>
              <w:rPr>
                <w:color w:val="FF0000"/>
                <w:sz w:val="20"/>
              </w:rPr>
            </w:pPr>
            <w:r w:rsidRPr="00FE2798">
              <w:rPr>
                <w:color w:val="FF0000"/>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6A4DA2C8" w14:textId="77777777" w:rsidR="00DB157E" w:rsidRPr="00FE2798" w:rsidRDefault="00DB157E">
            <w:pPr>
              <w:jc w:val="left"/>
              <w:rPr>
                <w:color w:val="FF0000"/>
                <w:sz w:val="20"/>
              </w:rPr>
            </w:pPr>
            <w:r w:rsidRPr="00FE2798">
              <w:rPr>
                <w:color w:val="FF0000"/>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3F6AD4F5" w14:textId="77777777" w:rsidR="00DB157E" w:rsidRPr="00FE2798" w:rsidRDefault="00DB157E">
            <w:pPr>
              <w:jc w:val="left"/>
              <w:rPr>
                <w:color w:val="FF0000"/>
                <w:sz w:val="20"/>
              </w:rPr>
            </w:pPr>
            <w:r w:rsidRPr="00FE2798">
              <w:rPr>
                <w:color w:val="FF0000"/>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00788FFA" w14:textId="77777777" w:rsidR="00DB157E" w:rsidRDefault="00DB157E">
            <w:pPr>
              <w:jc w:val="left"/>
              <w:rPr>
                <w:sz w:val="20"/>
              </w:rPr>
            </w:pPr>
            <w:r>
              <w:rPr>
                <w:sz w:val="20"/>
              </w:rPr>
              <w:t>1.17 / 1.02</w:t>
            </w:r>
          </w:p>
        </w:tc>
        <w:tc>
          <w:tcPr>
            <w:tcW w:w="1955" w:type="dxa"/>
            <w:tcBorders>
              <w:top w:val="single" w:sz="4" w:space="0" w:color="auto"/>
              <w:left w:val="single" w:sz="4" w:space="0" w:color="auto"/>
              <w:bottom w:val="single" w:sz="4" w:space="0" w:color="auto"/>
              <w:right w:val="single" w:sz="4" w:space="0" w:color="auto"/>
            </w:tcBorders>
            <w:noWrap/>
          </w:tcPr>
          <w:p w14:paraId="2C381C8C" w14:textId="77777777" w:rsidR="00DB157E" w:rsidRDefault="00DB157E">
            <w:pPr>
              <w:jc w:val="left"/>
              <w:rPr>
                <w:sz w:val="20"/>
              </w:rPr>
            </w:pPr>
            <w:r>
              <w:rPr>
                <w:sz w:val="20"/>
              </w:rPr>
              <w:t>Breast cancer, liver, lung and bone metastases</w:t>
            </w:r>
          </w:p>
        </w:tc>
        <w:tc>
          <w:tcPr>
            <w:tcW w:w="1276" w:type="dxa"/>
            <w:tcBorders>
              <w:top w:val="single" w:sz="4" w:space="0" w:color="auto"/>
              <w:left w:val="single" w:sz="4" w:space="0" w:color="auto"/>
              <w:bottom w:val="single" w:sz="4" w:space="0" w:color="auto"/>
              <w:right w:val="single" w:sz="4" w:space="0" w:color="auto"/>
            </w:tcBorders>
          </w:tcPr>
          <w:p w14:paraId="1E8BB074" w14:textId="4AC52CEE" w:rsidR="00DB157E" w:rsidRDefault="00DD75C5">
            <w:pPr>
              <w:jc w:val="left"/>
              <w:rPr>
                <w:sz w:val="20"/>
              </w:rPr>
            </w:pPr>
            <w:r>
              <w:rPr>
                <w:sz w:val="20"/>
              </w:rPr>
              <w:t>10</w:t>
            </w:r>
            <w:r w:rsidR="00E13810">
              <w:rPr>
                <w:sz w:val="20"/>
              </w:rPr>
              <w:t xml:space="preserve">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7FABFF92" w14:textId="0EEC692E" w:rsidR="00DB157E" w:rsidRDefault="00DB157E">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04789225" w14:textId="77777777" w:rsidR="00DB157E" w:rsidRDefault="00DB157E">
            <w:pPr>
              <w:jc w:val="left"/>
              <w:rPr>
                <w:sz w:val="20"/>
              </w:rPr>
            </w:pPr>
          </w:p>
        </w:tc>
      </w:tr>
      <w:tr w:rsidR="00DB157E" w14:paraId="7AE87C52"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1A623215" w14:textId="77777777" w:rsidR="00DB157E" w:rsidRPr="00FE2798" w:rsidRDefault="00DB157E">
            <w:pPr>
              <w:jc w:val="left"/>
              <w:rPr>
                <w:sz w:val="20"/>
              </w:rPr>
            </w:pPr>
            <w:r w:rsidRPr="00FE2798">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4427FD43" w14:textId="77777777" w:rsidR="00DB157E" w:rsidRPr="00FE2798" w:rsidRDefault="00DB157E">
            <w:pPr>
              <w:jc w:val="left"/>
              <w:rPr>
                <w:sz w:val="20"/>
              </w:rPr>
            </w:pPr>
            <w:r w:rsidRPr="00FE2798">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D2BBE91" w14:textId="77777777" w:rsidR="00DB157E" w:rsidRPr="00FE2798" w:rsidRDefault="00DB157E">
            <w:pPr>
              <w:jc w:val="left"/>
              <w:rPr>
                <w:sz w:val="20"/>
              </w:rPr>
            </w:pPr>
            <w:r w:rsidRPr="00FE2798">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223AA89A" w14:textId="77777777" w:rsidR="00DB157E" w:rsidRPr="00FE2798" w:rsidRDefault="00DB157E">
            <w:pPr>
              <w:jc w:val="left"/>
              <w:rPr>
                <w:sz w:val="20"/>
              </w:rPr>
            </w:pPr>
            <w:r w:rsidRPr="00FE2798">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3F62F350" w14:textId="77777777" w:rsidR="00DB157E" w:rsidRPr="00FE2798" w:rsidRDefault="00DB157E">
            <w:pPr>
              <w:jc w:val="left"/>
              <w:rPr>
                <w:sz w:val="20"/>
              </w:rPr>
            </w:pPr>
            <w:r w:rsidRPr="00FE2798">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521D15F5" w14:textId="77777777" w:rsidR="00DB157E" w:rsidRPr="00FE2798" w:rsidRDefault="00DB157E">
            <w:pPr>
              <w:jc w:val="left"/>
              <w:rPr>
                <w:sz w:val="20"/>
              </w:rPr>
            </w:pPr>
            <w:r w:rsidRPr="00FE2798">
              <w:rPr>
                <w:sz w:val="20"/>
              </w:rPr>
              <w:t>0.92 / 0.99</w:t>
            </w:r>
          </w:p>
        </w:tc>
        <w:tc>
          <w:tcPr>
            <w:tcW w:w="1955" w:type="dxa"/>
            <w:tcBorders>
              <w:top w:val="single" w:sz="4" w:space="0" w:color="auto"/>
              <w:left w:val="single" w:sz="4" w:space="0" w:color="auto"/>
              <w:bottom w:val="single" w:sz="4" w:space="0" w:color="auto"/>
              <w:right w:val="single" w:sz="4" w:space="0" w:color="auto"/>
            </w:tcBorders>
            <w:noWrap/>
          </w:tcPr>
          <w:p w14:paraId="40E0464C" w14:textId="77777777" w:rsidR="00DB157E" w:rsidRDefault="00DB157E">
            <w:pPr>
              <w:jc w:val="left"/>
              <w:rPr>
                <w:sz w:val="20"/>
              </w:rPr>
            </w:pPr>
            <w:r>
              <w:rPr>
                <w:sz w:val="20"/>
              </w:rPr>
              <w:t>Sagittal sinus thrombosis, bilateral facial palsy, one episode of seizures</w:t>
            </w:r>
          </w:p>
        </w:tc>
        <w:tc>
          <w:tcPr>
            <w:tcW w:w="1276" w:type="dxa"/>
            <w:tcBorders>
              <w:top w:val="single" w:sz="4" w:space="0" w:color="auto"/>
              <w:left w:val="single" w:sz="4" w:space="0" w:color="auto"/>
              <w:bottom w:val="single" w:sz="4" w:space="0" w:color="auto"/>
              <w:right w:val="single" w:sz="4" w:space="0" w:color="auto"/>
            </w:tcBorders>
          </w:tcPr>
          <w:p w14:paraId="58463626" w14:textId="3A24D2E1" w:rsidR="00DB157E" w:rsidRDefault="00DD75C5">
            <w:pPr>
              <w:jc w:val="left"/>
              <w:rPr>
                <w:sz w:val="20"/>
              </w:rPr>
            </w:pPr>
            <w:r>
              <w:rPr>
                <w:sz w:val="20"/>
              </w:rPr>
              <w:t>12</w:t>
            </w:r>
            <w:r w:rsidR="008645A7">
              <w:rPr>
                <w:sz w:val="20"/>
              </w:rPr>
              <w:t xml:space="preserve"> / </w:t>
            </w:r>
            <w:r w:rsidR="000467BD">
              <w:rPr>
                <w:sz w:val="20"/>
              </w:rPr>
              <w:t>21</w:t>
            </w:r>
          </w:p>
        </w:tc>
        <w:tc>
          <w:tcPr>
            <w:tcW w:w="1134" w:type="dxa"/>
            <w:tcBorders>
              <w:top w:val="single" w:sz="4" w:space="0" w:color="auto"/>
              <w:left w:val="single" w:sz="4" w:space="0" w:color="auto"/>
              <w:bottom w:val="single" w:sz="4" w:space="0" w:color="auto"/>
              <w:right w:val="single" w:sz="4" w:space="0" w:color="auto"/>
            </w:tcBorders>
            <w:noWrap/>
          </w:tcPr>
          <w:p w14:paraId="76F5B9D5" w14:textId="6FFD0218" w:rsidR="00DB157E" w:rsidRDefault="00DB157E">
            <w:pPr>
              <w:jc w:val="left"/>
              <w:rPr>
                <w:sz w:val="20"/>
              </w:rPr>
            </w:pPr>
            <w:r>
              <w:rPr>
                <w:sz w:val="20"/>
              </w:rPr>
              <w:t>Transfer to neurology dept.</w:t>
            </w:r>
          </w:p>
        </w:tc>
        <w:tc>
          <w:tcPr>
            <w:tcW w:w="1251" w:type="dxa"/>
            <w:tcBorders>
              <w:top w:val="single" w:sz="4" w:space="0" w:color="auto"/>
              <w:left w:val="single" w:sz="4" w:space="0" w:color="auto"/>
              <w:bottom w:val="single" w:sz="4" w:space="0" w:color="auto"/>
              <w:right w:val="single" w:sz="4" w:space="0" w:color="auto"/>
            </w:tcBorders>
            <w:noWrap/>
          </w:tcPr>
          <w:p w14:paraId="4BE7139E" w14:textId="77777777" w:rsidR="00DB157E" w:rsidRDefault="00DB157E">
            <w:pPr>
              <w:jc w:val="left"/>
              <w:rPr>
                <w:sz w:val="20"/>
              </w:rPr>
            </w:pPr>
          </w:p>
        </w:tc>
      </w:tr>
      <w:tr w:rsidR="00DB157E" w14:paraId="38A9D497"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43F65385" w14:textId="77777777" w:rsidR="00DB157E" w:rsidRDefault="00DB157E">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5BEEE75D" w14:textId="77777777" w:rsidR="00DB157E" w:rsidRPr="00FE2798" w:rsidRDefault="00DB157E">
            <w:pPr>
              <w:jc w:val="left"/>
              <w:rPr>
                <w:sz w:val="20"/>
              </w:rPr>
            </w:pPr>
            <w:r w:rsidRPr="00FE2798">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72EB0A6" w14:textId="77777777" w:rsidR="00DB157E" w:rsidRPr="00FE2798" w:rsidRDefault="00DB157E">
            <w:pPr>
              <w:jc w:val="left"/>
              <w:rPr>
                <w:color w:val="FF0000"/>
                <w:sz w:val="20"/>
              </w:rPr>
            </w:pPr>
            <w:r w:rsidRPr="00FE2798">
              <w:rPr>
                <w:color w:val="FF0000"/>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553BD6A6" w14:textId="77777777" w:rsidR="00DB157E" w:rsidRPr="00FE2798" w:rsidRDefault="00DB157E">
            <w:pPr>
              <w:jc w:val="left"/>
              <w:rPr>
                <w:color w:val="FF0000"/>
                <w:sz w:val="20"/>
              </w:rPr>
            </w:pPr>
            <w:r w:rsidRPr="00FE2798">
              <w:rPr>
                <w:color w:val="FF0000"/>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73A6925E" w14:textId="77777777" w:rsidR="00DB157E" w:rsidRPr="00FE2798" w:rsidRDefault="00DB157E">
            <w:pPr>
              <w:jc w:val="left"/>
              <w:rPr>
                <w:sz w:val="20"/>
              </w:rPr>
            </w:pPr>
            <w:r w:rsidRPr="00FE2798">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584A07D9" w14:textId="77777777" w:rsidR="00DB157E" w:rsidRPr="00FE2798" w:rsidRDefault="00DB157E">
            <w:pPr>
              <w:jc w:val="left"/>
              <w:rPr>
                <w:sz w:val="20"/>
              </w:rPr>
            </w:pPr>
            <w:r w:rsidRPr="00FE2798">
              <w:rPr>
                <w:sz w:val="20"/>
              </w:rPr>
              <w:t>1.27 / 1.41</w:t>
            </w:r>
          </w:p>
        </w:tc>
        <w:tc>
          <w:tcPr>
            <w:tcW w:w="1955" w:type="dxa"/>
            <w:tcBorders>
              <w:top w:val="single" w:sz="4" w:space="0" w:color="auto"/>
              <w:left w:val="single" w:sz="4" w:space="0" w:color="auto"/>
              <w:bottom w:val="single" w:sz="4" w:space="0" w:color="auto"/>
              <w:right w:val="single" w:sz="4" w:space="0" w:color="auto"/>
            </w:tcBorders>
            <w:noWrap/>
          </w:tcPr>
          <w:p w14:paraId="2B1BF8A9" w14:textId="77777777" w:rsidR="00DB157E" w:rsidRPr="00FE2798" w:rsidRDefault="00DB157E">
            <w:pPr>
              <w:jc w:val="left"/>
              <w:rPr>
                <w:sz w:val="20"/>
              </w:rPr>
            </w:pPr>
            <w:r w:rsidRPr="00FE2798">
              <w:rPr>
                <w:sz w:val="20"/>
              </w:rPr>
              <w:t>Chronic hepatitis B with advanced fibrosis</w:t>
            </w:r>
          </w:p>
        </w:tc>
        <w:tc>
          <w:tcPr>
            <w:tcW w:w="1276" w:type="dxa"/>
            <w:tcBorders>
              <w:top w:val="single" w:sz="4" w:space="0" w:color="auto"/>
              <w:left w:val="single" w:sz="4" w:space="0" w:color="auto"/>
              <w:bottom w:val="single" w:sz="4" w:space="0" w:color="auto"/>
              <w:right w:val="single" w:sz="4" w:space="0" w:color="auto"/>
            </w:tcBorders>
          </w:tcPr>
          <w:p w14:paraId="20BBEE07" w14:textId="400EDC34" w:rsidR="00DB157E" w:rsidRDefault="00DD75C5">
            <w:pPr>
              <w:jc w:val="left"/>
              <w:rPr>
                <w:sz w:val="20"/>
              </w:rPr>
            </w:pPr>
            <w:r>
              <w:rPr>
                <w:sz w:val="20"/>
              </w:rPr>
              <w:t>21</w:t>
            </w:r>
            <w:r w:rsidR="00E13810">
              <w:rPr>
                <w:sz w:val="20"/>
              </w:rPr>
              <w:t xml:space="preserve">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6B1F234A" w14:textId="18982B25" w:rsidR="00DB157E" w:rsidRDefault="00DB157E">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2499BB0E" w14:textId="77777777" w:rsidR="00DB157E" w:rsidRDefault="00DB157E">
            <w:pPr>
              <w:jc w:val="left"/>
              <w:rPr>
                <w:sz w:val="20"/>
              </w:rPr>
            </w:pPr>
            <w:r>
              <w:rPr>
                <w:sz w:val="20"/>
              </w:rPr>
              <w:t>23 (19.6%)</w:t>
            </w:r>
          </w:p>
        </w:tc>
      </w:tr>
      <w:tr w:rsidR="00DB157E" w14:paraId="2D155928"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664D69CA" w14:textId="77777777" w:rsidR="00DB157E" w:rsidRDefault="00DB157E">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42E0486B"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31470923" w14:textId="77777777" w:rsidR="00DB157E" w:rsidRDefault="00DB157E">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0D365C82" w14:textId="77777777" w:rsidR="00DB157E" w:rsidRDefault="00DB157E">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7987A411" w14:textId="77777777" w:rsidR="00DB157E" w:rsidRDefault="00DB157E">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63AE0CE5" w14:textId="77777777" w:rsidR="00DB157E" w:rsidRDefault="00DB157E">
            <w:pPr>
              <w:jc w:val="left"/>
              <w:rPr>
                <w:sz w:val="20"/>
              </w:rPr>
            </w:pPr>
            <w:r>
              <w:rPr>
                <w:sz w:val="20"/>
              </w:rPr>
              <w:t>1.12 / 1.02</w:t>
            </w:r>
          </w:p>
        </w:tc>
        <w:tc>
          <w:tcPr>
            <w:tcW w:w="1955" w:type="dxa"/>
            <w:tcBorders>
              <w:top w:val="single" w:sz="4" w:space="0" w:color="auto"/>
              <w:left w:val="single" w:sz="4" w:space="0" w:color="auto"/>
              <w:bottom w:val="single" w:sz="4" w:space="0" w:color="auto"/>
              <w:right w:val="single" w:sz="4" w:space="0" w:color="auto"/>
            </w:tcBorders>
            <w:noWrap/>
          </w:tcPr>
          <w:p w14:paraId="27319C9D" w14:textId="77777777" w:rsidR="00DB157E" w:rsidRDefault="00DB157E">
            <w:pPr>
              <w:jc w:val="left"/>
              <w:rPr>
                <w:sz w:val="20"/>
              </w:rPr>
            </w:pPr>
            <w:r>
              <w:rPr>
                <w:sz w:val="20"/>
              </w:rPr>
              <w:t>Hodgkin lymphoma with chemotherapy, bone marrow transplantation</w:t>
            </w:r>
          </w:p>
        </w:tc>
        <w:tc>
          <w:tcPr>
            <w:tcW w:w="1276" w:type="dxa"/>
            <w:tcBorders>
              <w:top w:val="single" w:sz="4" w:space="0" w:color="auto"/>
              <w:left w:val="single" w:sz="4" w:space="0" w:color="auto"/>
              <w:bottom w:val="single" w:sz="4" w:space="0" w:color="auto"/>
              <w:right w:val="single" w:sz="4" w:space="0" w:color="auto"/>
            </w:tcBorders>
          </w:tcPr>
          <w:p w14:paraId="02A437E2" w14:textId="29AA8DF8" w:rsidR="00DB157E" w:rsidRDefault="008645A7">
            <w:pPr>
              <w:jc w:val="left"/>
              <w:rPr>
                <w:sz w:val="20"/>
              </w:rPr>
            </w:pPr>
            <w:r>
              <w:rPr>
                <w:sz w:val="20"/>
              </w:rPr>
              <w:t>12 / up to 3 months</w:t>
            </w:r>
          </w:p>
        </w:tc>
        <w:tc>
          <w:tcPr>
            <w:tcW w:w="1134" w:type="dxa"/>
            <w:tcBorders>
              <w:top w:val="single" w:sz="4" w:space="0" w:color="auto"/>
              <w:left w:val="single" w:sz="4" w:space="0" w:color="auto"/>
              <w:bottom w:val="single" w:sz="4" w:space="0" w:color="auto"/>
              <w:right w:val="single" w:sz="4" w:space="0" w:color="auto"/>
            </w:tcBorders>
            <w:noWrap/>
          </w:tcPr>
          <w:p w14:paraId="3551EA55" w14:textId="64A7563C" w:rsidR="00DB157E" w:rsidRDefault="00DB157E">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22979AAB" w14:textId="77777777" w:rsidR="00DB157E" w:rsidRDefault="00DB157E">
            <w:pPr>
              <w:jc w:val="left"/>
              <w:rPr>
                <w:sz w:val="20"/>
              </w:rPr>
            </w:pPr>
          </w:p>
        </w:tc>
      </w:tr>
      <w:tr w:rsidR="00DB157E" w14:paraId="22E819F5"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270A0E80" w14:textId="77777777" w:rsidR="00DB157E" w:rsidRDefault="00DB157E">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47DB1C77"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3BDFE483" w14:textId="77777777" w:rsidR="00DB157E" w:rsidRDefault="00DB157E">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174E42EB" w14:textId="77777777" w:rsidR="00DB157E" w:rsidRDefault="00DB157E">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3069F63B" w14:textId="77777777" w:rsidR="00DB157E" w:rsidRDefault="00DB157E">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6C180C7F" w14:textId="77777777" w:rsidR="00DB157E" w:rsidRDefault="00DB157E">
            <w:pPr>
              <w:jc w:val="left"/>
              <w:rPr>
                <w:sz w:val="20"/>
              </w:rPr>
            </w:pPr>
            <w:r>
              <w:rPr>
                <w:sz w:val="20"/>
              </w:rPr>
              <w:t>1.34 / 1.36</w:t>
            </w:r>
          </w:p>
        </w:tc>
        <w:tc>
          <w:tcPr>
            <w:tcW w:w="1955" w:type="dxa"/>
            <w:tcBorders>
              <w:top w:val="single" w:sz="4" w:space="0" w:color="auto"/>
              <w:left w:val="single" w:sz="4" w:space="0" w:color="auto"/>
              <w:bottom w:val="single" w:sz="4" w:space="0" w:color="auto"/>
              <w:right w:val="single" w:sz="4" w:space="0" w:color="auto"/>
            </w:tcBorders>
            <w:noWrap/>
          </w:tcPr>
          <w:p w14:paraId="71A466E2" w14:textId="77777777" w:rsidR="00DB157E" w:rsidRDefault="00DB157E">
            <w:pPr>
              <w:jc w:val="left"/>
              <w:rPr>
                <w:sz w:val="20"/>
              </w:rPr>
            </w:pPr>
            <w:r>
              <w:rPr>
                <w:sz w:val="20"/>
              </w:rPr>
              <w:t>Coagulation deficiency factors VIII &amp; IX, autoimmune hepatitis</w:t>
            </w:r>
          </w:p>
        </w:tc>
        <w:tc>
          <w:tcPr>
            <w:tcW w:w="1276" w:type="dxa"/>
            <w:tcBorders>
              <w:top w:val="single" w:sz="4" w:space="0" w:color="auto"/>
              <w:left w:val="single" w:sz="4" w:space="0" w:color="auto"/>
              <w:bottom w:val="single" w:sz="4" w:space="0" w:color="auto"/>
              <w:right w:val="single" w:sz="4" w:space="0" w:color="auto"/>
            </w:tcBorders>
          </w:tcPr>
          <w:p w14:paraId="3BF2E8E4" w14:textId="437FE633" w:rsidR="00DB157E" w:rsidRDefault="00DD75C5">
            <w:pPr>
              <w:jc w:val="left"/>
              <w:rPr>
                <w:sz w:val="20"/>
              </w:rPr>
            </w:pPr>
            <w:r>
              <w:rPr>
                <w:sz w:val="20"/>
              </w:rPr>
              <w:t>7</w:t>
            </w:r>
            <w:r w:rsidR="00E13810">
              <w:rPr>
                <w:sz w:val="20"/>
              </w:rPr>
              <w:t>/stopped</w:t>
            </w:r>
          </w:p>
        </w:tc>
        <w:tc>
          <w:tcPr>
            <w:tcW w:w="1134" w:type="dxa"/>
            <w:tcBorders>
              <w:top w:val="single" w:sz="4" w:space="0" w:color="auto"/>
              <w:left w:val="single" w:sz="4" w:space="0" w:color="auto"/>
              <w:bottom w:val="single" w:sz="4" w:space="0" w:color="auto"/>
              <w:right w:val="single" w:sz="4" w:space="0" w:color="auto"/>
            </w:tcBorders>
            <w:noWrap/>
          </w:tcPr>
          <w:p w14:paraId="4B0BEAF4" w14:textId="710084C8" w:rsidR="00DB157E" w:rsidRDefault="00DB157E">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2341806A" w14:textId="77777777" w:rsidR="00DB157E" w:rsidRDefault="00DB157E">
            <w:pPr>
              <w:jc w:val="left"/>
              <w:rPr>
                <w:sz w:val="20"/>
              </w:rPr>
            </w:pPr>
          </w:p>
        </w:tc>
      </w:tr>
      <w:tr w:rsidR="00DB157E" w14:paraId="49F3F085"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3D388F5D" w14:textId="77777777" w:rsidR="00DB157E" w:rsidRDefault="00DB157E">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3DE0C7F0"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3632444" w14:textId="77777777" w:rsidR="00DB157E" w:rsidRDefault="00DB157E">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3D733BFD" w14:textId="77777777" w:rsidR="00DB157E" w:rsidRDefault="00DB157E">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08D13959" w14:textId="77777777" w:rsidR="00DB157E" w:rsidRDefault="00DB157E">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5D91B60A" w14:textId="77777777" w:rsidR="00DB157E" w:rsidRDefault="00DB157E">
            <w:pPr>
              <w:jc w:val="left"/>
              <w:rPr>
                <w:sz w:val="20"/>
              </w:rPr>
            </w:pPr>
            <w:r>
              <w:rPr>
                <w:sz w:val="20"/>
              </w:rPr>
              <w:t>0.99 / 0.96</w:t>
            </w:r>
          </w:p>
        </w:tc>
        <w:tc>
          <w:tcPr>
            <w:tcW w:w="1955" w:type="dxa"/>
            <w:tcBorders>
              <w:top w:val="single" w:sz="4" w:space="0" w:color="auto"/>
              <w:left w:val="single" w:sz="4" w:space="0" w:color="auto"/>
              <w:bottom w:val="single" w:sz="4" w:space="0" w:color="auto"/>
              <w:right w:val="single" w:sz="4" w:space="0" w:color="auto"/>
            </w:tcBorders>
            <w:noWrap/>
          </w:tcPr>
          <w:p w14:paraId="3A018C01" w14:textId="77777777" w:rsidR="00DB157E" w:rsidRDefault="00DB157E">
            <w:pPr>
              <w:jc w:val="left"/>
              <w:rPr>
                <w:sz w:val="20"/>
              </w:rPr>
            </w:pPr>
            <w:r>
              <w:rPr>
                <w:sz w:val="20"/>
              </w:rPr>
              <w:t>Retroperitoneal liposarcoma</w:t>
            </w:r>
          </w:p>
        </w:tc>
        <w:tc>
          <w:tcPr>
            <w:tcW w:w="1276" w:type="dxa"/>
            <w:tcBorders>
              <w:top w:val="single" w:sz="4" w:space="0" w:color="auto"/>
              <w:left w:val="single" w:sz="4" w:space="0" w:color="auto"/>
              <w:bottom w:val="single" w:sz="4" w:space="0" w:color="auto"/>
              <w:right w:val="single" w:sz="4" w:space="0" w:color="auto"/>
            </w:tcBorders>
          </w:tcPr>
          <w:p w14:paraId="73745D91" w14:textId="524DD875" w:rsidR="00DB157E" w:rsidRDefault="00E13810">
            <w:pPr>
              <w:jc w:val="left"/>
              <w:rPr>
                <w:sz w:val="20"/>
              </w:rPr>
            </w:pPr>
            <w:r>
              <w:rPr>
                <w:sz w:val="20"/>
              </w:rPr>
              <w:t>14 / 21</w:t>
            </w:r>
          </w:p>
        </w:tc>
        <w:tc>
          <w:tcPr>
            <w:tcW w:w="1134" w:type="dxa"/>
            <w:tcBorders>
              <w:top w:val="single" w:sz="4" w:space="0" w:color="auto"/>
              <w:left w:val="single" w:sz="4" w:space="0" w:color="auto"/>
              <w:bottom w:val="single" w:sz="4" w:space="0" w:color="auto"/>
              <w:right w:val="single" w:sz="4" w:space="0" w:color="auto"/>
            </w:tcBorders>
            <w:noWrap/>
          </w:tcPr>
          <w:p w14:paraId="6864CB31" w14:textId="70DD4386" w:rsidR="00DB157E" w:rsidRDefault="00DB157E">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7DD405EA" w14:textId="77777777" w:rsidR="00DB157E" w:rsidRDefault="00DB157E">
            <w:pPr>
              <w:jc w:val="left"/>
              <w:rPr>
                <w:sz w:val="20"/>
              </w:rPr>
            </w:pPr>
          </w:p>
        </w:tc>
      </w:tr>
      <w:tr w:rsidR="00DB157E" w14:paraId="175A6068"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2E5F0ABD" w14:textId="77777777" w:rsidR="00DB157E" w:rsidRDefault="00DB157E">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0F2BC822"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DA9812B" w14:textId="77777777" w:rsidR="00DB157E" w:rsidRDefault="00DB157E">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0ACD06AC" w14:textId="77777777" w:rsidR="00DB157E" w:rsidRDefault="00DB157E">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7685A2DD" w14:textId="77777777" w:rsidR="00DB157E" w:rsidRDefault="00DB157E">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7FC5E2D4" w14:textId="77777777" w:rsidR="00DB157E" w:rsidRDefault="00DB157E">
            <w:pPr>
              <w:jc w:val="left"/>
              <w:rPr>
                <w:sz w:val="20"/>
              </w:rPr>
            </w:pPr>
            <w:r>
              <w:rPr>
                <w:sz w:val="20"/>
              </w:rPr>
              <w:t>1.12 / 1.01</w:t>
            </w:r>
          </w:p>
        </w:tc>
        <w:tc>
          <w:tcPr>
            <w:tcW w:w="1955" w:type="dxa"/>
            <w:tcBorders>
              <w:top w:val="single" w:sz="4" w:space="0" w:color="auto"/>
              <w:left w:val="single" w:sz="4" w:space="0" w:color="auto"/>
              <w:bottom w:val="single" w:sz="4" w:space="0" w:color="auto"/>
              <w:right w:val="single" w:sz="4" w:space="0" w:color="auto"/>
            </w:tcBorders>
            <w:noWrap/>
          </w:tcPr>
          <w:p w14:paraId="659BEA9B" w14:textId="77777777" w:rsidR="00DB157E" w:rsidRDefault="00DB157E">
            <w:pPr>
              <w:jc w:val="left"/>
              <w:rPr>
                <w:sz w:val="20"/>
              </w:rPr>
            </w:pPr>
            <w:r>
              <w:rPr>
                <w:sz w:val="20"/>
              </w:rPr>
              <w:t>Newly diagnosed colon cancer, diabetes mellitus</w:t>
            </w:r>
          </w:p>
        </w:tc>
        <w:tc>
          <w:tcPr>
            <w:tcW w:w="1276" w:type="dxa"/>
            <w:tcBorders>
              <w:top w:val="single" w:sz="4" w:space="0" w:color="auto"/>
              <w:left w:val="single" w:sz="4" w:space="0" w:color="auto"/>
              <w:bottom w:val="single" w:sz="4" w:space="0" w:color="auto"/>
              <w:right w:val="single" w:sz="4" w:space="0" w:color="auto"/>
            </w:tcBorders>
          </w:tcPr>
          <w:p w14:paraId="10F81A48" w14:textId="669B048D" w:rsidR="00DB157E" w:rsidRDefault="00FA1BB4">
            <w:pPr>
              <w:jc w:val="left"/>
              <w:rPr>
                <w:sz w:val="20"/>
              </w:rPr>
            </w:pPr>
            <w:r>
              <w:rPr>
                <w:sz w:val="20"/>
              </w:rPr>
              <w:t>2 / 1</w:t>
            </w:r>
            <w:r w:rsidR="000467BD">
              <w:rPr>
                <w:sz w:val="20"/>
              </w:rPr>
              <w:t>5</w:t>
            </w:r>
          </w:p>
        </w:tc>
        <w:tc>
          <w:tcPr>
            <w:tcW w:w="1134" w:type="dxa"/>
            <w:tcBorders>
              <w:top w:val="single" w:sz="4" w:space="0" w:color="auto"/>
              <w:left w:val="single" w:sz="4" w:space="0" w:color="auto"/>
              <w:bottom w:val="single" w:sz="4" w:space="0" w:color="auto"/>
              <w:right w:val="single" w:sz="4" w:space="0" w:color="auto"/>
            </w:tcBorders>
            <w:noWrap/>
          </w:tcPr>
          <w:p w14:paraId="2984256F" w14:textId="52368779" w:rsidR="00DB157E" w:rsidRDefault="00DB157E">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4D9CE718" w14:textId="77777777" w:rsidR="00DB157E" w:rsidRDefault="00DB157E">
            <w:pPr>
              <w:jc w:val="left"/>
              <w:rPr>
                <w:sz w:val="20"/>
              </w:rPr>
            </w:pPr>
          </w:p>
        </w:tc>
      </w:tr>
      <w:tr w:rsidR="00DB157E" w14:paraId="5E763518"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013143B6" w14:textId="77777777" w:rsidR="00DB157E" w:rsidRDefault="00DB157E">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59FF4CFF"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3239AF1A" w14:textId="77777777" w:rsidR="00DB157E" w:rsidRDefault="00DB157E">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69FF3CED" w14:textId="77777777" w:rsidR="00DB157E" w:rsidRDefault="00DB157E">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7FD1510C" w14:textId="77777777" w:rsidR="00DB157E" w:rsidRDefault="00DB157E">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1C1F2A5B" w14:textId="77777777" w:rsidR="00DB157E" w:rsidRDefault="00DB157E">
            <w:pPr>
              <w:jc w:val="left"/>
              <w:rPr>
                <w:sz w:val="20"/>
              </w:rPr>
            </w:pPr>
            <w:r>
              <w:rPr>
                <w:sz w:val="20"/>
              </w:rPr>
              <w:t>1.06 / 0.96</w:t>
            </w:r>
          </w:p>
        </w:tc>
        <w:tc>
          <w:tcPr>
            <w:tcW w:w="1955" w:type="dxa"/>
            <w:tcBorders>
              <w:top w:val="single" w:sz="4" w:space="0" w:color="auto"/>
              <w:left w:val="single" w:sz="4" w:space="0" w:color="auto"/>
              <w:bottom w:val="single" w:sz="4" w:space="0" w:color="auto"/>
              <w:right w:val="single" w:sz="4" w:space="0" w:color="auto"/>
            </w:tcBorders>
            <w:noWrap/>
          </w:tcPr>
          <w:p w14:paraId="72A8953C" w14:textId="77777777" w:rsidR="00DB157E" w:rsidRDefault="00DB157E">
            <w:pPr>
              <w:jc w:val="left"/>
              <w:rPr>
                <w:sz w:val="20"/>
              </w:rPr>
            </w:pPr>
            <w:r>
              <w:rPr>
                <w:sz w:val="20"/>
              </w:rPr>
              <w:t>Ethanolic liver cirrhosis, Alzheimer and vascular and dementia, diabetes mellitus</w:t>
            </w:r>
          </w:p>
        </w:tc>
        <w:tc>
          <w:tcPr>
            <w:tcW w:w="1276" w:type="dxa"/>
            <w:tcBorders>
              <w:top w:val="single" w:sz="4" w:space="0" w:color="auto"/>
              <w:left w:val="single" w:sz="4" w:space="0" w:color="auto"/>
              <w:bottom w:val="single" w:sz="4" w:space="0" w:color="auto"/>
              <w:right w:val="single" w:sz="4" w:space="0" w:color="auto"/>
            </w:tcBorders>
          </w:tcPr>
          <w:p w14:paraId="534E0A9E" w14:textId="174A426E" w:rsidR="00DB157E" w:rsidRDefault="008D6AA7">
            <w:pPr>
              <w:jc w:val="left"/>
              <w:rPr>
                <w:sz w:val="20"/>
              </w:rPr>
            </w:pPr>
            <w:r>
              <w:rPr>
                <w:sz w:val="20"/>
              </w:rPr>
              <w:t>21</w:t>
            </w:r>
            <w:r w:rsidR="008645A7">
              <w:rPr>
                <w:sz w:val="20"/>
              </w:rPr>
              <w:t xml:space="preserve"> / </w:t>
            </w:r>
            <w:r w:rsidR="000467BD">
              <w:rPr>
                <w:sz w:val="20"/>
              </w:rPr>
              <w:t>21</w:t>
            </w:r>
          </w:p>
        </w:tc>
        <w:tc>
          <w:tcPr>
            <w:tcW w:w="1134" w:type="dxa"/>
            <w:tcBorders>
              <w:top w:val="single" w:sz="4" w:space="0" w:color="auto"/>
              <w:left w:val="single" w:sz="4" w:space="0" w:color="auto"/>
              <w:bottom w:val="single" w:sz="4" w:space="0" w:color="auto"/>
              <w:right w:val="single" w:sz="4" w:space="0" w:color="auto"/>
            </w:tcBorders>
            <w:noWrap/>
          </w:tcPr>
          <w:p w14:paraId="48721722" w14:textId="1914F029" w:rsidR="00DB157E" w:rsidRDefault="00DB157E">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5BEE4266" w14:textId="77777777" w:rsidR="00DB157E" w:rsidRDefault="00DB157E">
            <w:pPr>
              <w:jc w:val="left"/>
              <w:rPr>
                <w:sz w:val="20"/>
              </w:rPr>
            </w:pPr>
            <w:r>
              <w:rPr>
                <w:sz w:val="20"/>
              </w:rPr>
              <w:t>7 (1.9%)</w:t>
            </w:r>
          </w:p>
        </w:tc>
      </w:tr>
      <w:tr w:rsidR="00DB157E" w14:paraId="0943D0C1" w14:textId="77777777" w:rsidTr="008D6AA7">
        <w:trPr>
          <w:trHeight w:val="300"/>
        </w:trPr>
        <w:tc>
          <w:tcPr>
            <w:tcW w:w="563" w:type="dxa"/>
            <w:tcBorders>
              <w:top w:val="single" w:sz="4" w:space="0" w:color="auto"/>
              <w:left w:val="single" w:sz="4" w:space="0" w:color="auto"/>
              <w:bottom w:val="single" w:sz="4" w:space="0" w:color="auto"/>
              <w:right w:val="single" w:sz="4" w:space="0" w:color="auto"/>
            </w:tcBorders>
            <w:noWrap/>
          </w:tcPr>
          <w:p w14:paraId="77DFC517" w14:textId="77777777" w:rsidR="00DB157E" w:rsidRDefault="00DB157E">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5E98E85B" w14:textId="77777777" w:rsidR="00DB157E" w:rsidRDefault="00DB157E">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2B16E591" w14:textId="77777777" w:rsidR="00DB157E" w:rsidRDefault="00DB157E">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2871C4D8" w14:textId="77777777" w:rsidR="00DB157E" w:rsidRDefault="00DB157E">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2F994BCA" w14:textId="77777777" w:rsidR="00DB157E" w:rsidRDefault="00DB157E">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26FD5C80" w14:textId="77777777" w:rsidR="00DB157E" w:rsidRDefault="00DB157E">
            <w:pPr>
              <w:jc w:val="left"/>
              <w:rPr>
                <w:sz w:val="20"/>
              </w:rPr>
            </w:pPr>
            <w:r>
              <w:rPr>
                <w:sz w:val="20"/>
              </w:rPr>
              <w:t>1.57 / 1.38</w:t>
            </w:r>
          </w:p>
        </w:tc>
        <w:tc>
          <w:tcPr>
            <w:tcW w:w="1955" w:type="dxa"/>
            <w:tcBorders>
              <w:top w:val="single" w:sz="4" w:space="0" w:color="auto"/>
              <w:left w:val="single" w:sz="4" w:space="0" w:color="auto"/>
              <w:bottom w:val="single" w:sz="4" w:space="0" w:color="auto"/>
              <w:right w:val="single" w:sz="4" w:space="0" w:color="auto"/>
            </w:tcBorders>
            <w:noWrap/>
          </w:tcPr>
          <w:p w14:paraId="60D2655A" w14:textId="77777777" w:rsidR="00DB157E" w:rsidRDefault="00DB157E">
            <w:pPr>
              <w:jc w:val="left"/>
              <w:rPr>
                <w:sz w:val="20"/>
              </w:rPr>
            </w:pPr>
            <w:r>
              <w:rPr>
                <w:sz w:val="20"/>
              </w:rPr>
              <w:t>Newly diagnosed ethanolic liver cirrhosis and hepatocarcinoma</w:t>
            </w:r>
          </w:p>
        </w:tc>
        <w:tc>
          <w:tcPr>
            <w:tcW w:w="1276" w:type="dxa"/>
            <w:tcBorders>
              <w:top w:val="single" w:sz="4" w:space="0" w:color="auto"/>
              <w:left w:val="single" w:sz="4" w:space="0" w:color="auto"/>
              <w:bottom w:val="single" w:sz="4" w:space="0" w:color="auto"/>
              <w:right w:val="single" w:sz="4" w:space="0" w:color="auto"/>
            </w:tcBorders>
          </w:tcPr>
          <w:p w14:paraId="6068AB2F" w14:textId="05CFF5FA" w:rsidR="00DB157E" w:rsidRDefault="00DD75C5">
            <w:pPr>
              <w:jc w:val="left"/>
              <w:rPr>
                <w:sz w:val="20"/>
              </w:rPr>
            </w:pPr>
            <w:r>
              <w:rPr>
                <w:sz w:val="20"/>
              </w:rPr>
              <w:t>19</w:t>
            </w:r>
            <w:r w:rsidR="00C31BA4">
              <w:rPr>
                <w:sz w:val="20"/>
              </w:rPr>
              <w:t xml:space="preserve"> </w:t>
            </w:r>
            <w:r w:rsidR="000467BD">
              <w:rPr>
                <w:sz w:val="20"/>
              </w:rPr>
              <w:t>/</w:t>
            </w:r>
            <w:r w:rsidR="00C31BA4">
              <w:rPr>
                <w:sz w:val="20"/>
              </w:rPr>
              <w:t xml:space="preserve"> stopped due to thrombocytopenia </w:t>
            </w:r>
          </w:p>
        </w:tc>
        <w:tc>
          <w:tcPr>
            <w:tcW w:w="1134" w:type="dxa"/>
            <w:tcBorders>
              <w:top w:val="single" w:sz="4" w:space="0" w:color="auto"/>
              <w:left w:val="single" w:sz="4" w:space="0" w:color="auto"/>
              <w:bottom w:val="single" w:sz="4" w:space="0" w:color="auto"/>
              <w:right w:val="single" w:sz="4" w:space="0" w:color="auto"/>
            </w:tcBorders>
            <w:noWrap/>
          </w:tcPr>
          <w:p w14:paraId="02871926" w14:textId="73FA324D" w:rsidR="00DB157E" w:rsidRDefault="00DB157E">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13DC660E" w14:textId="77777777" w:rsidR="00DB157E" w:rsidRDefault="00DB157E">
            <w:pPr>
              <w:jc w:val="left"/>
              <w:rPr>
                <w:sz w:val="20"/>
              </w:rPr>
            </w:pPr>
            <w:r>
              <w:rPr>
                <w:sz w:val="20"/>
              </w:rPr>
              <w:t>24 (19.6%)</w:t>
            </w:r>
          </w:p>
        </w:tc>
      </w:tr>
    </w:tbl>
    <w:p w14:paraId="09AC1FEF" w14:textId="77777777" w:rsidR="00DC72AD" w:rsidRDefault="00DC72AD">
      <w:pPr>
        <w:rPr>
          <w:szCs w:val="24"/>
        </w:rPr>
        <w:sectPr w:rsidR="00DC72AD">
          <w:endnotePr>
            <w:numFmt w:val="decimal"/>
          </w:endnotePr>
          <w:pgSz w:w="11906" w:h="16838"/>
          <w:pgMar w:top="1440" w:right="1440" w:bottom="1440" w:left="1440" w:header="720" w:footer="720" w:gutter="0"/>
          <w:cols w:space="284"/>
          <w:docGrid w:linePitch="360"/>
        </w:sectPr>
      </w:pPr>
    </w:p>
    <w:p w14:paraId="2B51C08F" w14:textId="77777777" w:rsidR="00DC72AD" w:rsidRDefault="00644538">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DC72AD" w14:paraId="135CECAF" w14:textId="77777777">
        <w:tc>
          <w:tcPr>
            <w:tcW w:w="562" w:type="dxa"/>
            <w:tcBorders>
              <w:top w:val="single" w:sz="4" w:space="0" w:color="auto"/>
              <w:left w:val="single" w:sz="4" w:space="0" w:color="auto"/>
              <w:bottom w:val="single" w:sz="4" w:space="0" w:color="auto"/>
              <w:right w:val="single" w:sz="4" w:space="0" w:color="auto"/>
            </w:tcBorders>
          </w:tcPr>
          <w:p w14:paraId="7A54F248" w14:textId="77777777" w:rsidR="00DC72AD" w:rsidRDefault="00644538">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27DFA72C" w14:textId="77777777" w:rsidR="00DC72AD" w:rsidRDefault="00644538">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4A1D15EE" w14:textId="77777777" w:rsidR="00DC72AD" w:rsidRDefault="00644538">
            <w:pPr>
              <w:jc w:val="left"/>
              <w:rPr>
                <w:b/>
                <w:bCs/>
                <w:sz w:val="20"/>
              </w:rPr>
            </w:pPr>
            <w:r>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14:paraId="58DF2839" w14:textId="77777777" w:rsidR="00DC72AD" w:rsidRDefault="00644538">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0416E79B" w14:textId="77777777" w:rsidR="00DC72AD" w:rsidRDefault="00644538">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7DBFD110" w14:textId="77777777" w:rsidR="00DC72AD" w:rsidRDefault="00644538">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42C45603" w14:textId="77777777" w:rsidR="00DC72AD" w:rsidRDefault="00644538">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01248D08" w14:textId="77777777" w:rsidR="00DC72AD" w:rsidRDefault="00644538">
            <w:pPr>
              <w:jc w:val="left"/>
              <w:rPr>
                <w:b/>
                <w:bCs/>
                <w:sz w:val="20"/>
              </w:rPr>
            </w:pPr>
            <w:r>
              <w:rPr>
                <w:b/>
                <w:bCs/>
                <w:sz w:val="20"/>
              </w:rPr>
              <w:t>MELD score</w:t>
            </w:r>
          </w:p>
          <w:p w14:paraId="72431A82" w14:textId="77777777" w:rsidR="00DC72AD" w:rsidRDefault="00644538">
            <w:pPr>
              <w:jc w:val="left"/>
              <w:rPr>
                <w:b/>
                <w:bCs/>
                <w:sz w:val="20"/>
              </w:rPr>
            </w:pPr>
            <w:r>
              <w:rPr>
                <w:b/>
                <w:bCs/>
                <w:sz w:val="20"/>
              </w:rPr>
              <w:t>(3-months risk of death)</w:t>
            </w:r>
          </w:p>
        </w:tc>
      </w:tr>
      <w:tr w:rsidR="00DC72AD" w14:paraId="6384399A" w14:textId="77777777">
        <w:tc>
          <w:tcPr>
            <w:tcW w:w="562" w:type="dxa"/>
            <w:tcBorders>
              <w:top w:val="single" w:sz="4" w:space="0" w:color="auto"/>
              <w:left w:val="single" w:sz="4" w:space="0" w:color="auto"/>
              <w:bottom w:val="single" w:sz="4" w:space="0" w:color="auto"/>
              <w:right w:val="single" w:sz="4" w:space="0" w:color="auto"/>
            </w:tcBorders>
            <w:noWrap/>
          </w:tcPr>
          <w:p w14:paraId="6EF0B38A" w14:textId="77777777" w:rsidR="00DC72AD" w:rsidRDefault="00644538">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2324974A" w14:textId="77777777"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4DCCC9EC" w14:textId="77777777" w:rsidR="00DC72AD" w:rsidRDefault="00644538">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446B4CFC" w14:textId="77777777" w:rsidR="00DC72AD" w:rsidRDefault="00644538">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637528C0" w14:textId="77777777" w:rsidR="00DC72AD" w:rsidRDefault="00644538">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20A93959" w14:textId="77777777" w:rsidR="00DC72AD" w:rsidRDefault="00644538">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1709DEE1" w14:textId="77777777" w:rsidR="00DC72AD" w:rsidRDefault="00644538">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70B82584" w14:textId="77777777" w:rsidR="00DC72AD" w:rsidRDefault="00644538">
            <w:pPr>
              <w:jc w:val="left"/>
              <w:rPr>
                <w:sz w:val="20"/>
              </w:rPr>
            </w:pPr>
            <w:r>
              <w:rPr>
                <w:sz w:val="20"/>
              </w:rPr>
              <w:t xml:space="preserve">35 (52.6%) </w:t>
            </w:r>
          </w:p>
        </w:tc>
      </w:tr>
      <w:tr w:rsidR="00DC72AD" w14:paraId="71D9ADDB" w14:textId="77777777">
        <w:tc>
          <w:tcPr>
            <w:tcW w:w="562" w:type="dxa"/>
            <w:tcBorders>
              <w:top w:val="single" w:sz="4" w:space="0" w:color="auto"/>
              <w:left w:val="single" w:sz="4" w:space="0" w:color="auto"/>
              <w:bottom w:val="single" w:sz="4" w:space="0" w:color="auto"/>
              <w:right w:val="single" w:sz="4" w:space="0" w:color="auto"/>
            </w:tcBorders>
            <w:noWrap/>
          </w:tcPr>
          <w:p w14:paraId="62A2C480" w14:textId="77777777" w:rsidR="00DC72AD" w:rsidRDefault="00644538">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1959507F" w14:textId="77777777"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1271E47E" w14:textId="77777777" w:rsidR="00DC72AD" w:rsidRDefault="00644538">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36576CC6" w14:textId="77777777" w:rsidR="00DC72AD" w:rsidRDefault="00644538">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52F4A7D8" w14:textId="77777777" w:rsidR="00DC72AD" w:rsidRDefault="00644538">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0ED7E0FD" w14:textId="77777777" w:rsidR="00DC72AD" w:rsidRDefault="00644538">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0ADF0362" w14:textId="77777777" w:rsidR="00DC72AD" w:rsidRDefault="00644538">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2891864B" w14:textId="77777777" w:rsidR="00DC72AD" w:rsidRDefault="00644538">
            <w:pPr>
              <w:jc w:val="left"/>
              <w:rPr>
                <w:sz w:val="20"/>
              </w:rPr>
            </w:pPr>
            <w:r>
              <w:rPr>
                <w:sz w:val="20"/>
              </w:rPr>
              <w:t xml:space="preserve">27 (19.6%) </w:t>
            </w:r>
          </w:p>
        </w:tc>
      </w:tr>
      <w:tr w:rsidR="00DC72AD" w14:paraId="658D8ADA" w14:textId="77777777">
        <w:tc>
          <w:tcPr>
            <w:tcW w:w="562" w:type="dxa"/>
            <w:tcBorders>
              <w:top w:val="single" w:sz="4" w:space="0" w:color="auto"/>
              <w:left w:val="single" w:sz="4" w:space="0" w:color="auto"/>
              <w:bottom w:val="single" w:sz="4" w:space="0" w:color="auto"/>
              <w:right w:val="single" w:sz="4" w:space="0" w:color="auto"/>
            </w:tcBorders>
            <w:noWrap/>
          </w:tcPr>
          <w:p w14:paraId="46EF96C1" w14:textId="77777777" w:rsidR="00DC72AD" w:rsidRDefault="00644538">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70774F0A" w14:textId="77777777" w:rsidR="00DC72AD" w:rsidRDefault="00644538">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2C20262C" w14:textId="77777777" w:rsidR="00DC72AD" w:rsidRDefault="00644538">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6865436B" w14:textId="77777777" w:rsidR="00DC72AD" w:rsidRDefault="00644538">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0FD84D1F" w14:textId="77777777" w:rsidR="00DC72AD" w:rsidRDefault="00644538">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78134B4A" w14:textId="77777777" w:rsidR="00DC72AD" w:rsidRDefault="00644538">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173C5C75" w14:textId="77777777" w:rsidR="00DC72AD" w:rsidRDefault="00644538">
            <w:pPr>
              <w:jc w:val="left"/>
              <w:rPr>
                <w:sz w:val="20"/>
              </w:rPr>
            </w:pPr>
            <w:r>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01B3B0AD" w14:textId="77777777" w:rsidR="00DC72AD" w:rsidRDefault="00644538">
            <w:pPr>
              <w:jc w:val="left"/>
              <w:rPr>
                <w:sz w:val="20"/>
              </w:rPr>
            </w:pPr>
            <w:r>
              <w:rPr>
                <w:sz w:val="20"/>
              </w:rPr>
              <w:t xml:space="preserve">31 (52.6%) </w:t>
            </w:r>
          </w:p>
        </w:tc>
      </w:tr>
    </w:tbl>
    <w:p w14:paraId="0214BB45" w14:textId="2601250C" w:rsidR="00DC72AD" w:rsidRDefault="00644538">
      <w:pPr>
        <w:rPr>
          <w:szCs w:val="24"/>
        </w:rPr>
      </w:pPr>
      <w:r>
        <w:rPr>
          <w:szCs w:val="24"/>
        </w:rPr>
        <w:t xml:space="preserve">Elevated MELD scores were found in severe cases of </w:t>
      </w:r>
      <w:ins w:id="93" w:author="Alexandru Istrate" w:date="2019-10-28T13:25:00Z">
        <w:r w:rsidR="00FE787D">
          <w:rPr>
            <w:szCs w:val="24"/>
          </w:rPr>
          <w:t>hepatitis E</w:t>
        </w:r>
      </w:ins>
      <w:del w:id="94" w:author="Alexandru Istrate" w:date="2019-10-28T13:25:00Z">
        <w:r w:rsidDel="00FE787D">
          <w:rPr>
            <w:szCs w:val="24"/>
          </w:rPr>
          <w:delText>HE</w:delText>
        </w:r>
      </w:del>
      <w:r>
        <w:rPr>
          <w:szCs w:val="24"/>
        </w:rPr>
        <w:t xml:space="preserve"> with acute-on-chronic liver failure, including the three deceased patients (Tables 3-4).</w:t>
      </w:r>
    </w:p>
    <w:p w14:paraId="70610A06" w14:textId="77777777" w:rsidR="00DC72AD" w:rsidRDefault="00644538">
      <w:pPr>
        <w:pStyle w:val="Heading1"/>
        <w:rPr>
          <w:szCs w:val="24"/>
        </w:rPr>
      </w:pPr>
      <w:r>
        <w:rPr>
          <w:szCs w:val="24"/>
        </w:rPr>
        <w:t>Discussion</w:t>
      </w:r>
    </w:p>
    <w:p w14:paraId="55CA7EB8" w14:textId="375FC60B" w:rsidR="00DC72AD" w:rsidRDefault="00644538">
      <w:pPr>
        <w:rPr>
          <w:szCs w:val="24"/>
        </w:rPr>
      </w:pPr>
      <w:r>
        <w:rPr>
          <w:szCs w:val="24"/>
        </w:rPr>
        <w:t xml:space="preserve">Our study showed not only an increased incidence of hepatitis E in recent years but also an </w:t>
      </w:r>
      <w:commentRangeStart w:id="95"/>
      <w:r>
        <w:rPr>
          <w:szCs w:val="24"/>
        </w:rPr>
        <w:t xml:space="preserve">unexpectedly </w:t>
      </w:r>
      <w:commentRangeEnd w:id="95"/>
      <w:r w:rsidR="00C43A8C">
        <w:rPr>
          <w:rStyle w:val="CommentReference"/>
        </w:rPr>
        <w:commentReference w:id="95"/>
      </w:r>
      <w:r>
        <w:rPr>
          <w:szCs w:val="24"/>
        </w:rPr>
        <w:t xml:space="preserve">high number of severe and/or lethal cases as an emerging source of morbidity and health care </w:t>
      </w:r>
      <w:commentRangeStart w:id="96"/>
      <w:r>
        <w:rPr>
          <w:szCs w:val="24"/>
        </w:rPr>
        <w:t>costs</w:t>
      </w:r>
      <w:commentRangeEnd w:id="96"/>
      <w:r w:rsidR="00C43A8C">
        <w:rPr>
          <w:rStyle w:val="CommentReference"/>
        </w:rPr>
        <w:commentReference w:id="96"/>
      </w:r>
      <w:r>
        <w:rPr>
          <w:szCs w:val="24"/>
        </w:rPr>
        <w:t xml:space="preserve">. This increase cannot be explained by better detection as the same protocol was used since </w:t>
      </w:r>
      <w:commentRangeStart w:id="97"/>
      <w:r>
        <w:rPr>
          <w:szCs w:val="24"/>
        </w:rPr>
        <w:t>2016</w:t>
      </w:r>
      <w:commentRangeEnd w:id="97"/>
      <w:r w:rsidR="00C43A8C">
        <w:rPr>
          <w:rStyle w:val="CommentReference"/>
        </w:rPr>
        <w:commentReference w:id="97"/>
      </w:r>
      <w:r>
        <w:rPr>
          <w:szCs w:val="24"/>
        </w:rPr>
        <w:t xml:space="preserve">. Indeed, other European countries have experienced a similar trend with no definitive explanation. In several countries, hepatitis E turned into the most frequent cause of acute viral hepatitis </w:t>
      </w:r>
      <w:r>
        <w:rPr>
          <w:szCs w:val="24"/>
        </w:rPr>
        <w:fldChar w:fldCharType="begin"/>
      </w:r>
      <w:r w:rsidR="004201E6">
        <w:rPr>
          <w:szCs w:val="24"/>
        </w:rPr>
        <w:instrText xml:space="preserve"> ADDIN ZOTERO_ITEM CSL_CITATION {"citationID":"azs6qEKE","properties":{"formattedCitation":"[3,28]","plainCitation":"[3,28]","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Pr>
          <w:szCs w:val="24"/>
        </w:rPr>
        <w:fldChar w:fldCharType="separate"/>
      </w:r>
      <w:r w:rsidR="004201E6" w:rsidRPr="004201E6">
        <w:t>[3,28]</w:t>
      </w:r>
      <w:r>
        <w:rPr>
          <w:szCs w:val="24"/>
        </w:rPr>
        <w:fldChar w:fldCharType="end"/>
      </w:r>
      <w:r>
        <w:rPr>
          <w:szCs w:val="24"/>
        </w:rPr>
        <w:t xml:space="preserve"> though, in our hospital, a great number of hepatitis A cases were admitted in 2018, mainly in children and young adults.</w:t>
      </w:r>
    </w:p>
    <w:p w14:paraId="546C3109" w14:textId="6BB6C681" w:rsidR="00DC72AD" w:rsidRDefault="00644538">
      <w:pPr>
        <w:rPr>
          <w:szCs w:val="24"/>
        </w:rPr>
      </w:pPr>
      <w:r>
        <w:rPr>
          <w:szCs w:val="24"/>
        </w:rPr>
        <w:t xml:space="preserve">The diagnosis </w:t>
      </w:r>
      <w:commentRangeStart w:id="98"/>
      <w:r>
        <w:rPr>
          <w:szCs w:val="24"/>
        </w:rPr>
        <w:t>and follow-up</w:t>
      </w:r>
      <w:commentRangeEnd w:id="98"/>
      <w:r w:rsidR="00C43A8C">
        <w:rPr>
          <w:rStyle w:val="CommentReference"/>
        </w:rPr>
        <w:commentReference w:id="98"/>
      </w:r>
      <w:r>
        <w:rPr>
          <w:szCs w:val="24"/>
        </w:rPr>
        <w:t xml:space="preserve"> of hepatitis E include serological and PCR-based genotyping assays </w:t>
      </w:r>
      <w:r>
        <w:rPr>
          <w:szCs w:val="24"/>
        </w:rPr>
        <w:fldChar w:fldCharType="begin"/>
      </w:r>
      <w:r w:rsidR="004201E6">
        <w:rPr>
          <w:szCs w:val="24"/>
        </w:rPr>
        <w:instrText xml:space="preserve"> ADDIN ZOTERO_ITEM CSL_CITATION {"citationID":"ZU1MPmid","properties":{"formattedCitation":"[5,29]","plainCitation":"[5,29]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Pr>
          <w:szCs w:val="24"/>
        </w:rPr>
        <w:fldChar w:fldCharType="separate"/>
      </w:r>
      <w:r w:rsidR="004201E6" w:rsidRPr="004201E6">
        <w:t>[5,29]</w:t>
      </w:r>
      <w:r>
        <w:rPr>
          <w:szCs w:val="24"/>
        </w:rPr>
        <w:fldChar w:fldCharType="end"/>
      </w:r>
      <w:r>
        <w:rPr>
          <w:szCs w:val="24"/>
        </w:rPr>
        <w:t xml:space="preserve">. In our patients, diagnosis was based on clinical criteria (suspicion of acute viral hepatitis or elevated liver enzymes) and serological testing, ready within 1-2 days. All new acute cases were tested for viral hepatitis A-E on the </w:t>
      </w:r>
      <w:commentRangeStart w:id="99"/>
      <w:r>
        <w:rPr>
          <w:szCs w:val="24"/>
        </w:rPr>
        <w:t xml:space="preserve">same laboratory request </w:t>
      </w:r>
      <w:commentRangeEnd w:id="99"/>
      <w:r w:rsidR="00C43A8C">
        <w:rPr>
          <w:rStyle w:val="CommentReference"/>
        </w:rPr>
        <w:commentReference w:id="99"/>
      </w:r>
      <w:r>
        <w:rPr>
          <w:szCs w:val="24"/>
        </w:rPr>
        <w:t>according to the hospital protocol.</w:t>
      </w:r>
    </w:p>
    <w:p w14:paraId="55A1F817" w14:textId="6568C67B" w:rsidR="00DC72AD" w:rsidRDefault="00644538">
      <w:pPr>
        <w:rPr>
          <w:szCs w:val="24"/>
        </w:rPr>
      </w:pPr>
      <w:r>
        <w:rPr>
          <w:szCs w:val="24"/>
        </w:rPr>
        <w:t xml:space="preserve">Regarding HEV seroprevalence studies in Europe, no gender difference was found, but acute infection has a higher incidence in </w:t>
      </w:r>
      <w:commentRangeStart w:id="100"/>
      <w:r>
        <w:rPr>
          <w:szCs w:val="24"/>
        </w:rPr>
        <w:t>men</w:t>
      </w:r>
      <w:commentRangeEnd w:id="100"/>
      <w:r w:rsidR="00C43A8C">
        <w:rPr>
          <w:rStyle w:val="CommentReference"/>
        </w:rPr>
        <w:commentReference w:id="100"/>
      </w:r>
      <w:r>
        <w:rPr>
          <w:szCs w:val="24"/>
        </w:rPr>
        <w:t xml:space="preserve">, similar to our study </w:t>
      </w:r>
      <w:r>
        <w:rPr>
          <w:szCs w:val="24"/>
        </w:rPr>
        <w:fldChar w:fldCharType="begin"/>
      </w:r>
      <w:r w:rsidR="004201E6">
        <w:rPr>
          <w:szCs w:val="24"/>
        </w:rPr>
        <w:instrText xml:space="preserve"> ADDIN ZOTERO_ITEM CSL_CITATION {"citationID":"p1iAmxz1","properties":{"formattedCitation":"[8,30]","plainCitation":"[8,30]","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schema":"https://github.com/citation-style-language/schema/raw/master/csl-citation.json"} </w:instrText>
      </w:r>
      <w:r>
        <w:rPr>
          <w:szCs w:val="24"/>
        </w:rPr>
        <w:fldChar w:fldCharType="separate"/>
      </w:r>
      <w:r w:rsidR="004201E6" w:rsidRPr="004201E6">
        <w:t>[8,30]</w:t>
      </w:r>
      <w:r>
        <w:rPr>
          <w:szCs w:val="24"/>
        </w:rPr>
        <w:fldChar w:fldCharType="end"/>
      </w:r>
      <w:r>
        <w:rPr>
          <w:szCs w:val="24"/>
        </w:rPr>
        <w:t xml:space="preserve">. No definitive explanation has been provided but behavioral factors, food preference and comorbidities (such as alcoholism and chronic liver disease, more prevalent in men </w:t>
      </w:r>
      <w:r>
        <w:rPr>
          <w:szCs w:val="24"/>
        </w:rPr>
        <w:fldChar w:fldCharType="begin"/>
      </w:r>
      <w:r w:rsidR="004201E6">
        <w:rPr>
          <w:szCs w:val="24"/>
        </w:rPr>
        <w:instrText xml:space="preserve"> ADDIN ZOTERO_ITEM CSL_CITATION {"citationID":"F40N4QKr","properties":{"formattedCitation":"[31,32]","plainCitation":"[31,32]","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Pr>
          <w:szCs w:val="24"/>
        </w:rPr>
        <w:fldChar w:fldCharType="separate"/>
      </w:r>
      <w:r w:rsidR="004201E6" w:rsidRPr="004201E6">
        <w:t>[31,32]</w:t>
      </w:r>
      <w:r>
        <w:rPr>
          <w:szCs w:val="24"/>
        </w:rPr>
        <w:fldChar w:fldCharType="end"/>
      </w:r>
      <w:r>
        <w:rPr>
          <w:szCs w:val="24"/>
        </w:rPr>
        <w:t>) may have contributed to it.</w:t>
      </w:r>
    </w:p>
    <w:p w14:paraId="41B771AF" w14:textId="4FBC5597" w:rsidR="00DC72AD" w:rsidRDefault="00644538">
      <w:pPr>
        <w:rPr>
          <w:szCs w:val="24"/>
        </w:rPr>
      </w:pPr>
      <w:r>
        <w:rPr>
          <w:szCs w:val="24"/>
        </w:rPr>
        <w:t xml:space="preserve">In our </w:t>
      </w:r>
      <w:commentRangeStart w:id="101"/>
      <w:r>
        <w:rPr>
          <w:szCs w:val="24"/>
        </w:rPr>
        <w:t>sample</w:t>
      </w:r>
      <w:commentRangeEnd w:id="101"/>
      <w:r w:rsidR="00BF7B6B">
        <w:rPr>
          <w:rStyle w:val="CommentReference"/>
        </w:rPr>
        <w:commentReference w:id="101"/>
      </w:r>
      <w:r>
        <w:rPr>
          <w:szCs w:val="24"/>
        </w:rPr>
        <w:t xml:space="preserve">, hepatitis E affected only adults, with a median age of 52, similar to acute hepatitis B and C </w:t>
      </w:r>
      <w:r>
        <w:rPr>
          <w:szCs w:val="24"/>
        </w:rPr>
        <w:fldChar w:fldCharType="begin"/>
      </w:r>
      <w:r w:rsidR="004201E6">
        <w:rPr>
          <w:szCs w:val="24"/>
        </w:rPr>
        <w:instrText xml:space="preserve"> ADDIN ZOTERO_ITEM CSL_CITATION {"citationID":"nZhK7skK","properties":{"formattedCitation":"[31,33,34]","plainCitation":"[31,33,34]","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Pr>
          <w:szCs w:val="24"/>
        </w:rPr>
        <w:fldChar w:fldCharType="separate"/>
      </w:r>
      <w:r w:rsidR="004201E6" w:rsidRPr="004201E6">
        <w:t>[31,33,34]</w:t>
      </w:r>
      <w:r>
        <w:rPr>
          <w:szCs w:val="24"/>
        </w:rPr>
        <w:fldChar w:fldCharType="end"/>
      </w:r>
      <w:r>
        <w:rPr>
          <w:szCs w:val="24"/>
        </w:rPr>
        <w:t xml:space="preserve">, while hepatitis A is found mainly in children and young adults </w:t>
      </w:r>
      <w:r>
        <w:rPr>
          <w:szCs w:val="24"/>
        </w:rPr>
        <w:fldChar w:fldCharType="begin"/>
      </w:r>
      <w:r w:rsidR="004201E6">
        <w:rPr>
          <w:szCs w:val="24"/>
        </w:rPr>
        <w:instrText xml:space="preserve"> ADDIN ZOTERO_ITEM CSL_CITATION {"citationID":"zTlMsxA3","properties":{"formattedCitation":"[31,33]","plainCitation":"[31,33]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Pr>
          <w:szCs w:val="24"/>
        </w:rPr>
        <w:fldChar w:fldCharType="separate"/>
      </w:r>
      <w:r w:rsidR="004201E6" w:rsidRPr="004201E6">
        <w:t>[31,33]</w:t>
      </w:r>
      <w:r>
        <w:rPr>
          <w:szCs w:val="24"/>
        </w:rPr>
        <w:fldChar w:fldCharType="end"/>
      </w:r>
      <w:r>
        <w:rPr>
          <w:szCs w:val="24"/>
        </w:rPr>
        <w:t xml:space="preserve">. This imbalance may be attributed to both preexisting liver conditions as well as alimentary </w:t>
      </w:r>
      <w:commentRangeStart w:id="102"/>
      <w:r>
        <w:rPr>
          <w:szCs w:val="24"/>
        </w:rPr>
        <w:t>habits</w:t>
      </w:r>
      <w:commentRangeEnd w:id="102"/>
      <w:r w:rsidR="0074674D">
        <w:rPr>
          <w:rStyle w:val="CommentReference"/>
        </w:rPr>
        <w:commentReference w:id="102"/>
      </w:r>
      <w:r>
        <w:rPr>
          <w:szCs w:val="24"/>
        </w:rPr>
        <w:t>.</w:t>
      </w:r>
    </w:p>
    <w:p w14:paraId="35910C8F" w14:textId="39CE4B54" w:rsidR="00DC72AD" w:rsidRDefault="00644538">
      <w:pPr>
        <w:rPr>
          <w:szCs w:val="24"/>
        </w:rPr>
      </w:pPr>
      <w:r>
        <w:rPr>
          <w:szCs w:val="24"/>
        </w:rPr>
        <w:t xml:space="preserve">Since low infecting doses tend to cause asymptomatic infection </w:t>
      </w:r>
      <w:r>
        <w:rPr>
          <w:szCs w:val="24"/>
        </w:rPr>
        <w:fldChar w:fldCharType="begin"/>
      </w:r>
      <w:r w:rsidR="004201E6">
        <w:rPr>
          <w:szCs w:val="24"/>
        </w:rPr>
        <w:instrText xml:space="preserve"> ADDIN ZOTERO_ITEM CSL_CITATION {"citationID":"d7jjJwos","properties":{"formattedCitation":"[5,35]","plainCitation":"[5,35]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Pr>
          <w:szCs w:val="24"/>
        </w:rPr>
        <w:fldChar w:fldCharType="separate"/>
      </w:r>
      <w:r w:rsidR="004201E6" w:rsidRPr="004201E6">
        <w:t>[5,35]</w:t>
      </w:r>
      <w:r>
        <w:rPr>
          <w:szCs w:val="24"/>
        </w:rPr>
        <w:fldChar w:fldCharType="end"/>
      </w:r>
      <w:r>
        <w:rPr>
          <w:szCs w:val="24"/>
        </w:rPr>
        <w:t>, clinical manifestations may be associated with either larger meals or highly contaminated food items.</w:t>
      </w:r>
    </w:p>
    <w:p w14:paraId="189B9674" w14:textId="4F61E3C4" w:rsidR="00DC72AD" w:rsidRDefault="00644538">
      <w:pPr>
        <w:rPr>
          <w:strike/>
          <w:szCs w:val="24"/>
        </w:rPr>
      </w:pPr>
      <w:r>
        <w:rPr>
          <w:szCs w:val="24"/>
        </w:rPr>
        <w:t xml:space="preserve">Preexisting conditions are associated with clinical manifestations of hepatitis E. Acute hepatitis E may develop as acute-on-chronic liver disease with high fatality rates </w:t>
      </w:r>
      <w:r>
        <w:rPr>
          <w:szCs w:val="24"/>
        </w:rPr>
        <w:fldChar w:fldCharType="begin"/>
      </w:r>
      <w:r>
        <w:rPr>
          <w:szCs w:val="24"/>
        </w:rPr>
        <w:instrText xml:space="preserve"> ADDIN ZOTERO_ITEM CSL_CITATION {"citationID":"afmKpEbt","properties":{"formattedCitation":"[5,14]","plainCitation":"[5,14]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Pr="00644538">
        <w:t>[5,14]</w:t>
      </w:r>
      <w:r>
        <w:rPr>
          <w:szCs w:val="24"/>
        </w:rPr>
        <w:fldChar w:fldCharType="end"/>
      </w:r>
      <w:r>
        <w:rPr>
          <w:szCs w:val="24"/>
        </w:rPr>
        <w:t xml:space="preserve">. Diabetes mellitus may slow-down liver regeneration and may cause immunosuppression </w:t>
      </w:r>
      <w:r>
        <w:rPr>
          <w:szCs w:val="24"/>
        </w:rPr>
        <w:fldChar w:fldCharType="begin"/>
      </w:r>
      <w:r w:rsidR="004201E6">
        <w:rPr>
          <w:szCs w:val="24"/>
        </w:rPr>
        <w:instrText xml:space="preserve"> ADDIN ZOTERO_ITEM CSL_CITATION {"citationID":"6IvqBqbQ","properties":{"formattedCitation":"[36]","plainCitation":"[36]","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Pr>
          <w:szCs w:val="24"/>
        </w:rPr>
        <w:fldChar w:fldCharType="separate"/>
      </w:r>
      <w:r w:rsidR="004201E6" w:rsidRPr="004201E6">
        <w:t>[36]</w:t>
      </w:r>
      <w:r>
        <w:rPr>
          <w:szCs w:val="24"/>
        </w:rPr>
        <w:fldChar w:fldCharType="end"/>
      </w:r>
      <w:r>
        <w:rPr>
          <w:szCs w:val="24"/>
        </w:rPr>
        <w:t>. We found more chronic conditions in hepatitis E patients compared to hepatitis A which may explain the higher prevalence of severe clinical course and a higher fatality of hepatitis E irrespective of age and gender.</w:t>
      </w:r>
    </w:p>
    <w:p w14:paraId="23E7A514" w14:textId="5E7E205B" w:rsidR="00DC72AD" w:rsidRDefault="00644538">
      <w:pPr>
        <w:rPr>
          <w:szCs w:val="24"/>
        </w:rPr>
      </w:pPr>
      <w:r>
        <w:rPr>
          <w:szCs w:val="24"/>
        </w:rPr>
        <w:lastRenderedPageBreak/>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Pr>
          <w:szCs w:val="24"/>
        </w:rPr>
        <w:fldChar w:fldCharType="begin"/>
      </w:r>
      <w:r w:rsidR="004201E6">
        <w:rPr>
          <w:szCs w:val="24"/>
        </w:rPr>
        <w:instrText xml:space="preserve"> ADDIN ZOTERO_ITEM CSL_CITATION {"citationID":"jitSOxHV","properties":{"formattedCitation":"[5,37]","plainCitation":"[5,37]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Pr>
          <w:szCs w:val="24"/>
        </w:rPr>
        <w:fldChar w:fldCharType="separate"/>
      </w:r>
      <w:r w:rsidR="004201E6" w:rsidRPr="004201E6">
        <w:t>[5,37]</w:t>
      </w:r>
      <w:r>
        <w:rPr>
          <w:szCs w:val="24"/>
        </w:rPr>
        <w:fldChar w:fldCharType="end"/>
      </w:r>
      <w:r>
        <w:rPr>
          <w:szCs w:val="24"/>
        </w:rPr>
        <w:t>.</w:t>
      </w:r>
      <w:bookmarkStart w:id="103" w:name="_Hlk21503195"/>
    </w:p>
    <w:p w14:paraId="08B4A7F1" w14:textId="77777777" w:rsidR="00DC72AD" w:rsidRDefault="00644538">
      <w:pPr>
        <w:rPr>
          <w:szCs w:val="24"/>
        </w:rPr>
      </w:pPr>
      <w:commentRangeStart w:id="104"/>
      <w:r>
        <w:rPr>
          <w:szCs w:val="24"/>
        </w:rPr>
        <w:t>Among</w:t>
      </w:r>
      <w:commentRangeEnd w:id="104"/>
      <w:r w:rsidR="00BF7B6B">
        <w:rPr>
          <w:rStyle w:val="CommentReference"/>
        </w:rPr>
        <w:commentReference w:id="104"/>
      </w:r>
      <w:r>
        <w:rPr>
          <w:szCs w:val="24"/>
        </w:rPr>
        <w:t xml:space="preserve">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p>
    <w:p w14:paraId="159B7A75" w14:textId="77777777" w:rsidR="00DC72AD" w:rsidRDefault="00644538">
      <w:pPr>
        <w:rPr>
          <w:szCs w:val="24"/>
        </w:rPr>
      </w:pPr>
      <w:r>
        <w:rPr>
          <w:szCs w:val="24"/>
        </w:rPr>
        <w:t xml:space="preserve">The three deceased patients with acute-on-chronic end-stage liver disease with fulminant evolution and/or severe comorbidities did not receive etiologic treatment because of severe </w:t>
      </w:r>
      <w:commentRangeStart w:id="105"/>
      <w:r>
        <w:rPr>
          <w:szCs w:val="24"/>
        </w:rPr>
        <w:t>thrombocytopenia</w:t>
      </w:r>
      <w:commentRangeEnd w:id="105"/>
      <w:r w:rsidR="00C43A8C">
        <w:rPr>
          <w:rStyle w:val="CommentReference"/>
        </w:rPr>
        <w:commentReference w:id="105"/>
      </w:r>
      <w:r>
        <w:rPr>
          <w:szCs w:val="24"/>
        </w:rPr>
        <w:t>.</w:t>
      </w:r>
    </w:p>
    <w:p w14:paraId="08B58CEF" w14:textId="77777777" w:rsidR="00DC72AD" w:rsidRDefault="00644538">
      <w:pPr>
        <w:rPr>
          <w:szCs w:val="24"/>
        </w:rPr>
      </w:pPr>
      <w:r>
        <w:rPr>
          <w:szCs w:val="24"/>
        </w:rPr>
        <w:t xml:space="preserve">Only 5 hepatitis A cases (3.3%) developed </w:t>
      </w:r>
      <w:commentRangeStart w:id="106"/>
      <w:r>
        <w:rPr>
          <w:szCs w:val="24"/>
        </w:rPr>
        <w:t xml:space="preserve">severe </w:t>
      </w:r>
      <w:commentRangeEnd w:id="106"/>
      <w:r w:rsidR="00C43A8C">
        <w:rPr>
          <w:rStyle w:val="CommentReference"/>
        </w:rPr>
        <w:commentReference w:id="106"/>
      </w:r>
      <w:r>
        <w:rPr>
          <w:szCs w:val="24"/>
        </w:rPr>
        <w:t xml:space="preserve">disease with coagulation abnormalities and received plasma products, all with favorable outcome. Overall, more hepatitis E cases required additional treatment compared to hepatitis A despite </w:t>
      </w:r>
      <w:commentRangeStart w:id="107"/>
      <w:r>
        <w:rPr>
          <w:szCs w:val="24"/>
        </w:rPr>
        <w:t xml:space="preserve">apparent </w:t>
      </w:r>
      <w:commentRangeEnd w:id="107"/>
      <w:r w:rsidR="00C43A8C">
        <w:rPr>
          <w:rStyle w:val="CommentReference"/>
        </w:rPr>
        <w:commentReference w:id="107"/>
      </w:r>
      <w:r>
        <w:rPr>
          <w:szCs w:val="24"/>
        </w:rPr>
        <w:t xml:space="preserve">milder disease. </w:t>
      </w:r>
    </w:p>
    <w:p w14:paraId="37EC69AB" w14:textId="77777777" w:rsidR="00DC72AD" w:rsidRDefault="00644538">
      <w:pPr>
        <w:rPr>
          <w:szCs w:val="24"/>
        </w:rPr>
      </w:pPr>
      <w:r>
        <w:rPr>
          <w:szCs w:val="24"/>
        </w:rPr>
        <w:t xml:space="preserve">Our study had several </w:t>
      </w:r>
      <w:commentRangeStart w:id="108"/>
      <w:r>
        <w:rPr>
          <w:szCs w:val="24"/>
        </w:rPr>
        <w:t>limitations</w:t>
      </w:r>
      <w:commentRangeEnd w:id="108"/>
      <w:r w:rsidR="0074674D">
        <w:rPr>
          <w:rStyle w:val="CommentReference"/>
        </w:rPr>
        <w:commentReference w:id="108"/>
      </w:r>
      <w:r>
        <w:rPr>
          <w:szCs w:val="24"/>
        </w:rPr>
        <w:t xml:space="preserve">: Genotyping was not possible, we </w:t>
      </w:r>
      <w:commentRangeStart w:id="109"/>
      <w:r>
        <w:rPr>
          <w:szCs w:val="24"/>
        </w:rPr>
        <w:t xml:space="preserve">presumed </w:t>
      </w:r>
      <w:commentRangeEnd w:id="109"/>
      <w:r w:rsidR="00C43A8C">
        <w:rPr>
          <w:rStyle w:val="CommentReference"/>
        </w:rPr>
        <w:commentReference w:id="109"/>
      </w:r>
      <w:r>
        <w:rPr>
          <w:szCs w:val="24"/>
        </w:rPr>
        <w:t xml:space="preserve">that genotypes 3 and 4 are involved, as showed the studies performed in Romania and elsewhere in Europe </w:t>
      </w:r>
      <w:r>
        <w:rPr>
          <w:szCs w:val="24"/>
        </w:rPr>
        <w:fldChar w:fldCharType="begin"/>
      </w:r>
      <w:r>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szCs w:val="24"/>
        </w:rPr>
        <w:fldChar w:fldCharType="separate"/>
      </w:r>
      <w:r w:rsidRPr="00644538">
        <w:t>[5,7]</w:t>
      </w:r>
      <w:r>
        <w:rPr>
          <w:szCs w:val="24"/>
        </w:rPr>
        <w:fldChar w:fldCharType="end"/>
      </w:r>
      <w:r>
        <w:rPr>
          <w:szCs w:val="24"/>
        </w:rPr>
        <w:t xml:space="preserve">. No reliable data on our patient’s alimentary habits was available but the assumption is that pork products are responsible for most cases in a similar manner to other European countries </w:t>
      </w:r>
      <w:r>
        <w:rPr>
          <w:szCs w:val="24"/>
        </w:rPr>
        <w:fldChar w:fldCharType="begin"/>
      </w:r>
      <w:r>
        <w:rPr>
          <w:szCs w:val="24"/>
        </w:rPr>
        <w:instrText xml:space="preserve"> ADDIN ZOTERO_ITEM CSL_CITATION {"citationID":"zeJ2pyqs","properties":{"formattedCitation":"[8]","plainCitation":"[8]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Pr="00644538">
        <w:t>[8]</w:t>
      </w:r>
      <w:r>
        <w:rPr>
          <w:szCs w:val="24"/>
        </w:rPr>
        <w:fldChar w:fldCharType="end"/>
      </w:r>
      <w:r>
        <w:rPr>
          <w:szCs w:val="24"/>
        </w:rPr>
        <w:t>. Follow-up was not insured in all cases, which may have been valuable in measuring the rate of chronic HEV infection.</w:t>
      </w:r>
    </w:p>
    <w:p w14:paraId="039E8B7C" w14:textId="77777777" w:rsidR="00DC72AD" w:rsidRDefault="00644538">
      <w:pPr>
        <w:pStyle w:val="Heading1"/>
        <w:rPr>
          <w:szCs w:val="24"/>
        </w:rPr>
      </w:pPr>
      <w:r>
        <w:rPr>
          <w:szCs w:val="24"/>
        </w:rPr>
        <w:t>Conclusions</w:t>
      </w:r>
    </w:p>
    <w:p w14:paraId="7459B6A9" w14:textId="77777777" w:rsidR="00DC72AD" w:rsidRDefault="00644538">
      <w:pPr>
        <w:rPr>
          <w:szCs w:val="24"/>
        </w:rPr>
      </w:pPr>
      <w:r>
        <w:rPr>
          <w:szCs w:val="24"/>
        </w:rPr>
        <w:t xml:space="preserve">An increased number of hepatitis E cases were admitted to our hospital in the </w:t>
      </w:r>
      <w:commentRangeStart w:id="110"/>
      <w:r>
        <w:rPr>
          <w:szCs w:val="24"/>
        </w:rPr>
        <w:t>last two years</w:t>
      </w:r>
      <w:commentRangeEnd w:id="110"/>
      <w:r w:rsidR="00BF7B6B">
        <w:rPr>
          <w:rStyle w:val="CommentReference"/>
        </w:rPr>
        <w:commentReference w:id="110"/>
      </w:r>
      <w:r>
        <w:rPr>
          <w:szCs w:val="24"/>
        </w:rPr>
        <w:t xml:space="preserve">. Hepatitis E was generally </w:t>
      </w:r>
      <w:commentRangeStart w:id="111"/>
      <w:r>
        <w:rPr>
          <w:szCs w:val="24"/>
        </w:rPr>
        <w:t xml:space="preserve">milder </w:t>
      </w:r>
      <w:commentRangeEnd w:id="111"/>
      <w:r w:rsidR="00BF7B6B">
        <w:rPr>
          <w:rStyle w:val="CommentReference"/>
        </w:rPr>
        <w:commentReference w:id="111"/>
      </w:r>
      <w:r>
        <w:rPr>
          <w:szCs w:val="24"/>
        </w:rPr>
        <w:t xml:space="preserve">than hepatitis A, more frequently found in older patients with preexisting conditions. Ribavirin treatment seems to be </w:t>
      </w:r>
      <w:commentRangeStart w:id="112"/>
      <w:r>
        <w:rPr>
          <w:szCs w:val="24"/>
        </w:rPr>
        <w:t xml:space="preserve">beneficial </w:t>
      </w:r>
      <w:commentRangeEnd w:id="112"/>
      <w:r w:rsidR="00BF7B6B">
        <w:rPr>
          <w:rStyle w:val="CommentReference"/>
        </w:rPr>
        <w:commentReference w:id="112"/>
      </w:r>
      <w:r>
        <w:rPr>
          <w:szCs w:val="24"/>
        </w:rPr>
        <w:t>in patients with acute-on-chronic liver disease and immunosuppression.</w:t>
      </w:r>
    </w:p>
    <w:p w14:paraId="30C16E73" w14:textId="77777777" w:rsidR="00DC72AD" w:rsidRDefault="00644538">
      <w:pPr>
        <w:pStyle w:val="Heading1"/>
        <w:rPr>
          <w:szCs w:val="24"/>
        </w:rPr>
      </w:pPr>
      <w:r>
        <w:rPr>
          <w:szCs w:val="24"/>
        </w:rPr>
        <w:t>References</w:t>
      </w:r>
    </w:p>
    <w:p w14:paraId="682D2384" w14:textId="77777777" w:rsidR="004201E6" w:rsidRPr="004201E6" w:rsidRDefault="00644538" w:rsidP="004201E6">
      <w:pPr>
        <w:pStyle w:val="Bibliography"/>
      </w:pPr>
      <w:r>
        <w:fldChar w:fldCharType="begin"/>
      </w:r>
      <w:r w:rsidR="004201E6">
        <w:instrText xml:space="preserve"> ADDIN ZOTERO_BIBL {"uncited":[],"omitted":[],"custom":[]} CSL_BIBLIOGRAPHY </w:instrText>
      </w:r>
      <w:r>
        <w:fldChar w:fldCharType="separate"/>
      </w:r>
      <w:r w:rsidR="004201E6" w:rsidRPr="004201E6">
        <w:t xml:space="preserve">1. Purdy MA, Harrison TJ, Jameel S, Meng X-J, Okamoto H, Van der Poel WHM, et al. ICTV Virus Taxonomy Profile: Hepeviridae. J Gen </w:t>
      </w:r>
      <w:proofErr w:type="spellStart"/>
      <w:r w:rsidR="004201E6" w:rsidRPr="004201E6">
        <w:t>Virol</w:t>
      </w:r>
      <w:proofErr w:type="spellEnd"/>
      <w:r w:rsidR="004201E6" w:rsidRPr="004201E6">
        <w:t xml:space="preserve">. </w:t>
      </w:r>
      <w:proofErr w:type="gramStart"/>
      <w:r w:rsidR="004201E6" w:rsidRPr="004201E6">
        <w:t>2017;98:2645</w:t>
      </w:r>
      <w:proofErr w:type="gramEnd"/>
      <w:r w:rsidR="004201E6" w:rsidRPr="004201E6">
        <w:t xml:space="preserve">–6. </w:t>
      </w:r>
    </w:p>
    <w:p w14:paraId="26B86336" w14:textId="77777777" w:rsidR="004201E6" w:rsidRPr="004201E6" w:rsidRDefault="004201E6" w:rsidP="004201E6">
      <w:pPr>
        <w:pStyle w:val="Bibliography"/>
      </w:pPr>
      <w:r w:rsidRPr="004201E6">
        <w:t xml:space="preserve">2. Smith DB, Simmonds P, members of the International Committee on the Taxonomy of Viruses Hepeviridae Study Group, Jameel S, Emerson SU, Harrison TJ, et al. Consensus proposals for classification of the family Hepeviridae. J Gen </w:t>
      </w:r>
      <w:proofErr w:type="spellStart"/>
      <w:r w:rsidRPr="004201E6">
        <w:t>Virol</w:t>
      </w:r>
      <w:proofErr w:type="spellEnd"/>
      <w:r w:rsidRPr="004201E6">
        <w:t xml:space="preserve">. </w:t>
      </w:r>
      <w:proofErr w:type="gramStart"/>
      <w:r w:rsidRPr="004201E6">
        <w:t>2014;95:2223</w:t>
      </w:r>
      <w:proofErr w:type="gramEnd"/>
      <w:r w:rsidRPr="004201E6">
        <w:t xml:space="preserve">–32. </w:t>
      </w:r>
    </w:p>
    <w:p w14:paraId="0AC2C372" w14:textId="77777777" w:rsidR="004201E6" w:rsidRPr="004201E6" w:rsidRDefault="004201E6" w:rsidP="004201E6">
      <w:pPr>
        <w:pStyle w:val="Bibliography"/>
      </w:pPr>
      <w:r w:rsidRPr="004201E6">
        <w:t xml:space="preserve">3. </w:t>
      </w:r>
      <w:proofErr w:type="spellStart"/>
      <w:r w:rsidRPr="004201E6">
        <w:t>Adlhoch</w:t>
      </w:r>
      <w:proofErr w:type="spellEnd"/>
      <w:r w:rsidRPr="004201E6">
        <w:t xml:space="preserve"> C, </w:t>
      </w:r>
      <w:proofErr w:type="spellStart"/>
      <w:r w:rsidRPr="004201E6">
        <w:t>Avellon</w:t>
      </w:r>
      <w:proofErr w:type="spellEnd"/>
      <w:r w:rsidRPr="004201E6">
        <w:t xml:space="preserve"> A, Baylis SA, </w:t>
      </w:r>
      <w:proofErr w:type="spellStart"/>
      <w:r w:rsidRPr="004201E6">
        <w:t>Ciccaglione</w:t>
      </w:r>
      <w:proofErr w:type="spellEnd"/>
      <w:r w:rsidRPr="004201E6">
        <w:t xml:space="preserve"> AR, Couturier E, de Sousa R, et al. Hepatitis E virus: Assessment of the epidemiological situation in humans in Europe, 2014/15. J Clin </w:t>
      </w:r>
      <w:proofErr w:type="spellStart"/>
      <w:r w:rsidRPr="004201E6">
        <w:t>Virol</w:t>
      </w:r>
      <w:proofErr w:type="spellEnd"/>
      <w:r w:rsidRPr="004201E6">
        <w:t xml:space="preserve">. </w:t>
      </w:r>
      <w:proofErr w:type="gramStart"/>
      <w:r w:rsidRPr="004201E6">
        <w:t>2016;82:9</w:t>
      </w:r>
      <w:proofErr w:type="gramEnd"/>
      <w:r w:rsidRPr="004201E6">
        <w:t xml:space="preserve">–16. </w:t>
      </w:r>
    </w:p>
    <w:p w14:paraId="6CD0A20F" w14:textId="77777777" w:rsidR="004201E6" w:rsidRPr="004201E6" w:rsidRDefault="004201E6" w:rsidP="004201E6">
      <w:pPr>
        <w:pStyle w:val="Bibliography"/>
      </w:pPr>
      <w:r w:rsidRPr="004201E6">
        <w:t xml:space="preserve">4. </w:t>
      </w:r>
      <w:proofErr w:type="spellStart"/>
      <w:r w:rsidRPr="004201E6">
        <w:t>Bouwknegt</w:t>
      </w:r>
      <w:proofErr w:type="spellEnd"/>
      <w:r w:rsidRPr="004201E6">
        <w:t xml:space="preserve"> M, </w:t>
      </w:r>
      <w:proofErr w:type="spellStart"/>
      <w:r w:rsidRPr="004201E6">
        <w:t>Frankena</w:t>
      </w:r>
      <w:proofErr w:type="spellEnd"/>
      <w:r w:rsidRPr="004201E6">
        <w:t xml:space="preserve"> K, </w:t>
      </w:r>
      <w:proofErr w:type="spellStart"/>
      <w:r w:rsidRPr="004201E6">
        <w:t>Rutjes</w:t>
      </w:r>
      <w:proofErr w:type="spellEnd"/>
      <w:r w:rsidRPr="004201E6">
        <w:t xml:space="preserve"> SA, </w:t>
      </w:r>
      <w:proofErr w:type="spellStart"/>
      <w:r w:rsidRPr="004201E6">
        <w:t>Wellenberg</w:t>
      </w:r>
      <w:proofErr w:type="spellEnd"/>
      <w:r w:rsidRPr="004201E6">
        <w:t xml:space="preserve"> GJ, de </w:t>
      </w:r>
      <w:proofErr w:type="spellStart"/>
      <w:r w:rsidRPr="004201E6">
        <w:t>Roda</w:t>
      </w:r>
      <w:proofErr w:type="spellEnd"/>
      <w:r w:rsidRPr="004201E6">
        <w:t xml:space="preserve"> </w:t>
      </w:r>
      <w:proofErr w:type="spellStart"/>
      <w:r w:rsidRPr="004201E6">
        <w:t>Husman</w:t>
      </w:r>
      <w:proofErr w:type="spellEnd"/>
      <w:r w:rsidRPr="004201E6">
        <w:t xml:space="preserve"> AM, van der Poel WHM, et al. Estimation of hepatitis E virus transmission among pigs due to contact-exposure. Vet Res. </w:t>
      </w:r>
      <w:proofErr w:type="gramStart"/>
      <w:r w:rsidRPr="004201E6">
        <w:t>2008;39:40</w:t>
      </w:r>
      <w:proofErr w:type="gramEnd"/>
      <w:r w:rsidRPr="004201E6">
        <w:t xml:space="preserve">. </w:t>
      </w:r>
    </w:p>
    <w:p w14:paraId="1AE61BC1" w14:textId="77777777" w:rsidR="004201E6" w:rsidRPr="004201E6" w:rsidRDefault="004201E6" w:rsidP="004201E6">
      <w:pPr>
        <w:pStyle w:val="Bibliography"/>
      </w:pPr>
      <w:r w:rsidRPr="004201E6">
        <w:t xml:space="preserve">5. Dalton HR, </w:t>
      </w:r>
      <w:proofErr w:type="spellStart"/>
      <w:r w:rsidRPr="004201E6">
        <w:t>Kamar</w:t>
      </w:r>
      <w:proofErr w:type="spellEnd"/>
      <w:r w:rsidRPr="004201E6">
        <w:t xml:space="preserve"> N, Baylis SA, </w:t>
      </w:r>
      <w:proofErr w:type="spellStart"/>
      <w:r w:rsidRPr="004201E6">
        <w:t>Moradpour</w:t>
      </w:r>
      <w:proofErr w:type="spellEnd"/>
      <w:r w:rsidRPr="004201E6">
        <w:t xml:space="preserve"> D, </w:t>
      </w:r>
      <w:proofErr w:type="spellStart"/>
      <w:r w:rsidRPr="004201E6">
        <w:t>Wedemeyer</w:t>
      </w:r>
      <w:proofErr w:type="spellEnd"/>
      <w:r w:rsidRPr="004201E6">
        <w:t xml:space="preserve"> H, Negro F. EASL Clinical Practice Guidelines on hepatitis E virus infection. J </w:t>
      </w:r>
      <w:proofErr w:type="spellStart"/>
      <w:r w:rsidRPr="004201E6">
        <w:t>Hepatol</w:t>
      </w:r>
      <w:proofErr w:type="spellEnd"/>
      <w:r w:rsidRPr="004201E6">
        <w:t xml:space="preserve">. </w:t>
      </w:r>
      <w:proofErr w:type="gramStart"/>
      <w:r w:rsidRPr="004201E6">
        <w:t>2018;68:1256</w:t>
      </w:r>
      <w:proofErr w:type="gramEnd"/>
      <w:r w:rsidRPr="004201E6">
        <w:t xml:space="preserve">–71. </w:t>
      </w:r>
    </w:p>
    <w:p w14:paraId="08C369CC" w14:textId="77777777" w:rsidR="004201E6" w:rsidRPr="004201E6" w:rsidRDefault="004201E6" w:rsidP="004201E6">
      <w:pPr>
        <w:pStyle w:val="Bibliography"/>
      </w:pPr>
      <w:r w:rsidRPr="004201E6">
        <w:t xml:space="preserve">6. </w:t>
      </w:r>
      <w:proofErr w:type="spellStart"/>
      <w:r w:rsidRPr="004201E6">
        <w:t>Rutjes</w:t>
      </w:r>
      <w:proofErr w:type="spellEnd"/>
      <w:r w:rsidRPr="004201E6">
        <w:t xml:space="preserve"> SA, </w:t>
      </w:r>
      <w:proofErr w:type="spellStart"/>
      <w:r w:rsidRPr="004201E6">
        <w:t>Lodder</w:t>
      </w:r>
      <w:proofErr w:type="spellEnd"/>
      <w:r w:rsidRPr="004201E6">
        <w:t xml:space="preserve"> WJ, </w:t>
      </w:r>
      <w:proofErr w:type="spellStart"/>
      <w:r w:rsidRPr="004201E6">
        <w:t>Lodder</w:t>
      </w:r>
      <w:proofErr w:type="spellEnd"/>
      <w:r w:rsidRPr="004201E6">
        <w:t xml:space="preserve">-Verschoor F, van den Berg HHJL, </w:t>
      </w:r>
      <w:proofErr w:type="spellStart"/>
      <w:r w:rsidRPr="004201E6">
        <w:t>Vennema</w:t>
      </w:r>
      <w:proofErr w:type="spellEnd"/>
      <w:r w:rsidRPr="004201E6">
        <w:t xml:space="preserve"> H, </w:t>
      </w:r>
      <w:proofErr w:type="spellStart"/>
      <w:r w:rsidRPr="004201E6">
        <w:t>Duizer</w:t>
      </w:r>
      <w:proofErr w:type="spellEnd"/>
      <w:r w:rsidRPr="004201E6">
        <w:t xml:space="preserve"> E, et al. Sources of Hepatitis E Virus Genotype 3 in the Netherlands. </w:t>
      </w:r>
      <w:proofErr w:type="spellStart"/>
      <w:r w:rsidRPr="004201E6">
        <w:t>Emerg</w:t>
      </w:r>
      <w:proofErr w:type="spellEnd"/>
      <w:r w:rsidRPr="004201E6">
        <w:t xml:space="preserve"> Infect Dis. </w:t>
      </w:r>
      <w:proofErr w:type="gramStart"/>
      <w:r w:rsidRPr="004201E6">
        <w:t>2009;15:381</w:t>
      </w:r>
      <w:proofErr w:type="gramEnd"/>
      <w:r w:rsidRPr="004201E6">
        <w:t xml:space="preserve">–7. </w:t>
      </w:r>
    </w:p>
    <w:p w14:paraId="4BBE70CE" w14:textId="77777777" w:rsidR="004201E6" w:rsidRPr="004201E6" w:rsidRDefault="004201E6" w:rsidP="004201E6">
      <w:pPr>
        <w:pStyle w:val="Bibliography"/>
      </w:pPr>
      <w:r w:rsidRPr="004201E6">
        <w:lastRenderedPageBreak/>
        <w:t xml:space="preserve">7. </w:t>
      </w:r>
      <w:proofErr w:type="spellStart"/>
      <w:r w:rsidRPr="004201E6">
        <w:t>Mrzljak</w:t>
      </w:r>
      <w:proofErr w:type="spellEnd"/>
      <w:r w:rsidRPr="004201E6">
        <w:t xml:space="preserve"> A, </w:t>
      </w:r>
      <w:proofErr w:type="spellStart"/>
      <w:r w:rsidRPr="004201E6">
        <w:t>Dinjar-Kujundzic</w:t>
      </w:r>
      <w:proofErr w:type="spellEnd"/>
      <w:r w:rsidRPr="004201E6">
        <w:t xml:space="preserve"> P, </w:t>
      </w:r>
      <w:proofErr w:type="spellStart"/>
      <w:r w:rsidRPr="004201E6">
        <w:t>Jemersic</w:t>
      </w:r>
      <w:proofErr w:type="spellEnd"/>
      <w:r w:rsidRPr="004201E6">
        <w:t xml:space="preserve"> L, </w:t>
      </w:r>
      <w:proofErr w:type="spellStart"/>
      <w:r w:rsidRPr="004201E6">
        <w:t>Prpic</w:t>
      </w:r>
      <w:proofErr w:type="spellEnd"/>
      <w:r w:rsidRPr="004201E6">
        <w:t xml:space="preserve"> J, </w:t>
      </w:r>
      <w:proofErr w:type="spellStart"/>
      <w:r w:rsidRPr="004201E6">
        <w:t>Barbic</w:t>
      </w:r>
      <w:proofErr w:type="spellEnd"/>
      <w:r w:rsidRPr="004201E6">
        <w:t xml:space="preserve"> L, </w:t>
      </w:r>
      <w:proofErr w:type="spellStart"/>
      <w:r w:rsidRPr="004201E6">
        <w:t>Savic</w:t>
      </w:r>
      <w:proofErr w:type="spellEnd"/>
      <w:r w:rsidRPr="004201E6">
        <w:t xml:space="preserve"> V, et al. Epidemiology of hepatitis E in South-East Europe in the “One Health” concept. World J Gastroenterol. </w:t>
      </w:r>
      <w:proofErr w:type="gramStart"/>
      <w:r w:rsidRPr="004201E6">
        <w:t>2019;25:3168</w:t>
      </w:r>
      <w:proofErr w:type="gramEnd"/>
      <w:r w:rsidRPr="004201E6">
        <w:t xml:space="preserve">–82. </w:t>
      </w:r>
    </w:p>
    <w:p w14:paraId="63FA636E" w14:textId="77777777" w:rsidR="004201E6" w:rsidRPr="004201E6" w:rsidRDefault="004201E6" w:rsidP="004201E6">
      <w:pPr>
        <w:pStyle w:val="Bibliography"/>
      </w:pPr>
      <w:r w:rsidRPr="004201E6">
        <w:t xml:space="preserve">8. Faber M, Askar M, Stark K. Case-control study on risk factors for acute hepatitis E in Germany, 2012 to 2014. </w:t>
      </w:r>
      <w:proofErr w:type="spellStart"/>
      <w:r w:rsidRPr="004201E6">
        <w:t>Eurosurveillance</w:t>
      </w:r>
      <w:proofErr w:type="spellEnd"/>
      <w:r w:rsidRPr="004201E6">
        <w:t xml:space="preserve"> [Internet]. 2018 [cited 2019 Sep 22];23. Available from: https://www.eurosurveillance.org/content/10.2807/1560-7917.ES.2018.23.19.17-00469</w:t>
      </w:r>
    </w:p>
    <w:p w14:paraId="17C54F93" w14:textId="77777777" w:rsidR="004201E6" w:rsidRPr="004201E6" w:rsidRDefault="004201E6" w:rsidP="004201E6">
      <w:pPr>
        <w:pStyle w:val="Bibliography"/>
      </w:pPr>
      <w:r w:rsidRPr="004201E6">
        <w:t xml:space="preserve">9. </w:t>
      </w:r>
      <w:proofErr w:type="spellStart"/>
      <w:r w:rsidRPr="004201E6">
        <w:t>Renou</w:t>
      </w:r>
      <w:proofErr w:type="spellEnd"/>
      <w:r w:rsidRPr="004201E6">
        <w:t xml:space="preserve"> C, Roque-Afonso A-M, </w:t>
      </w:r>
      <w:proofErr w:type="spellStart"/>
      <w:r w:rsidRPr="004201E6">
        <w:t>Pavio</w:t>
      </w:r>
      <w:proofErr w:type="spellEnd"/>
      <w:r w:rsidRPr="004201E6">
        <w:t xml:space="preserve"> N. Foodborne Transmission of Hepatitis E Virus from Raw Pork Liver Sausage, France. </w:t>
      </w:r>
      <w:proofErr w:type="spellStart"/>
      <w:r w:rsidRPr="004201E6">
        <w:t>Emerg</w:t>
      </w:r>
      <w:proofErr w:type="spellEnd"/>
      <w:r w:rsidRPr="004201E6">
        <w:t xml:space="preserve"> Infect Dis. </w:t>
      </w:r>
      <w:proofErr w:type="gramStart"/>
      <w:r w:rsidRPr="004201E6">
        <w:t>2014;20:1945</w:t>
      </w:r>
      <w:proofErr w:type="gramEnd"/>
      <w:r w:rsidRPr="004201E6">
        <w:t xml:space="preserve">–7. </w:t>
      </w:r>
    </w:p>
    <w:p w14:paraId="078A815D" w14:textId="77777777" w:rsidR="004201E6" w:rsidRPr="004201E6" w:rsidRDefault="004201E6" w:rsidP="004201E6">
      <w:pPr>
        <w:pStyle w:val="Bibliography"/>
      </w:pPr>
      <w:r w:rsidRPr="004201E6">
        <w:t xml:space="preserve">10. Boxall E, </w:t>
      </w:r>
      <w:proofErr w:type="spellStart"/>
      <w:r w:rsidRPr="004201E6">
        <w:t>Herborn</w:t>
      </w:r>
      <w:proofErr w:type="spellEnd"/>
      <w:r w:rsidRPr="004201E6">
        <w:t xml:space="preserve"> A, </w:t>
      </w:r>
      <w:proofErr w:type="spellStart"/>
      <w:r w:rsidRPr="004201E6">
        <w:t>Kochethu</w:t>
      </w:r>
      <w:proofErr w:type="spellEnd"/>
      <w:r w:rsidRPr="004201E6">
        <w:t xml:space="preserve"> G, Pratt G, Adams D, Ijaz S, et al. Transfusion-transmitted hepatitis E in a “</w:t>
      </w:r>
      <w:proofErr w:type="spellStart"/>
      <w:r w:rsidRPr="004201E6">
        <w:t>nonhyperendemic</w:t>
      </w:r>
      <w:proofErr w:type="spellEnd"/>
      <w:r w:rsidRPr="004201E6">
        <w:t xml:space="preserve">” country. </w:t>
      </w:r>
      <w:proofErr w:type="spellStart"/>
      <w:r w:rsidRPr="004201E6">
        <w:t>Transfus</w:t>
      </w:r>
      <w:proofErr w:type="spellEnd"/>
      <w:r w:rsidRPr="004201E6">
        <w:t xml:space="preserve"> Med. </w:t>
      </w:r>
      <w:proofErr w:type="gramStart"/>
      <w:r w:rsidRPr="004201E6">
        <w:t>2006;16:79</w:t>
      </w:r>
      <w:proofErr w:type="gramEnd"/>
      <w:r w:rsidRPr="004201E6">
        <w:t xml:space="preserve">–83. </w:t>
      </w:r>
    </w:p>
    <w:p w14:paraId="679180C9" w14:textId="77777777" w:rsidR="004201E6" w:rsidRPr="004201E6" w:rsidRDefault="004201E6" w:rsidP="004201E6">
      <w:pPr>
        <w:pStyle w:val="Bibliography"/>
      </w:pPr>
      <w:r w:rsidRPr="004201E6">
        <w:t xml:space="preserve">11. </w:t>
      </w:r>
      <w:proofErr w:type="spellStart"/>
      <w:r w:rsidRPr="004201E6">
        <w:t>Matsubayashi</w:t>
      </w:r>
      <w:proofErr w:type="spellEnd"/>
      <w:r w:rsidRPr="004201E6">
        <w:t xml:space="preserve"> K, Kang J-H, Sakata H, Takahashi K, </w:t>
      </w:r>
      <w:proofErr w:type="spellStart"/>
      <w:r w:rsidRPr="004201E6">
        <w:t>Shindo</w:t>
      </w:r>
      <w:proofErr w:type="spellEnd"/>
      <w:r w:rsidRPr="004201E6">
        <w:t xml:space="preserve"> M, Kato M, et al. A case of transfusion-transmitted hepatitis E caused by blood from a donor infected with hepatitis E virus via zoonotic food-borne route. Transfusion (Paris). </w:t>
      </w:r>
      <w:proofErr w:type="gramStart"/>
      <w:r w:rsidRPr="004201E6">
        <w:t>2008;48:1368</w:t>
      </w:r>
      <w:proofErr w:type="gramEnd"/>
      <w:r w:rsidRPr="004201E6">
        <w:t xml:space="preserve">–75. </w:t>
      </w:r>
    </w:p>
    <w:p w14:paraId="54067B1B" w14:textId="77777777" w:rsidR="004201E6" w:rsidRPr="004201E6" w:rsidRDefault="004201E6" w:rsidP="004201E6">
      <w:pPr>
        <w:pStyle w:val="Bibliography"/>
      </w:pPr>
      <w:r w:rsidRPr="004201E6">
        <w:t xml:space="preserve">12. </w:t>
      </w:r>
      <w:proofErr w:type="spellStart"/>
      <w:r w:rsidRPr="004201E6">
        <w:t>Loyon</w:t>
      </w:r>
      <w:proofErr w:type="spellEnd"/>
      <w:r w:rsidRPr="004201E6">
        <w:t xml:space="preserve"> L. Overview of Animal Manure Management for Beef, Pig, and Poultry Farms in France. Front Sustain Food Syst. </w:t>
      </w:r>
      <w:proofErr w:type="gramStart"/>
      <w:r w:rsidRPr="004201E6">
        <w:t>2018;2:36</w:t>
      </w:r>
      <w:proofErr w:type="gramEnd"/>
      <w:r w:rsidRPr="004201E6">
        <w:t xml:space="preserve">. </w:t>
      </w:r>
    </w:p>
    <w:p w14:paraId="17AD9DB7" w14:textId="77777777" w:rsidR="004201E6" w:rsidRPr="004201E6" w:rsidRDefault="004201E6" w:rsidP="004201E6">
      <w:pPr>
        <w:pStyle w:val="Bibliography"/>
      </w:pPr>
      <w:r w:rsidRPr="004201E6">
        <w:t xml:space="preserve">13. </w:t>
      </w:r>
      <w:proofErr w:type="spellStart"/>
      <w:r w:rsidRPr="004201E6">
        <w:t>Kamar</w:t>
      </w:r>
      <w:proofErr w:type="spellEnd"/>
      <w:r w:rsidRPr="004201E6">
        <w:t xml:space="preserve"> N, </w:t>
      </w:r>
      <w:proofErr w:type="spellStart"/>
      <w:r w:rsidRPr="004201E6">
        <w:t>Garrouste</w:t>
      </w:r>
      <w:proofErr w:type="spellEnd"/>
      <w:r w:rsidRPr="004201E6">
        <w:t xml:space="preserve"> C, </w:t>
      </w:r>
      <w:proofErr w:type="spellStart"/>
      <w:r w:rsidRPr="004201E6">
        <w:t>Haagsma</w:t>
      </w:r>
      <w:proofErr w:type="spellEnd"/>
      <w:r w:rsidRPr="004201E6">
        <w:t xml:space="preserve"> EB, Garrigue V, </w:t>
      </w:r>
      <w:proofErr w:type="spellStart"/>
      <w:r w:rsidRPr="004201E6">
        <w:t>Pischke</w:t>
      </w:r>
      <w:proofErr w:type="spellEnd"/>
      <w:r w:rsidRPr="004201E6">
        <w:t xml:space="preserve"> S, Chauvet C, et al. Factors Associated </w:t>
      </w:r>
      <w:proofErr w:type="gramStart"/>
      <w:r w:rsidRPr="004201E6">
        <w:t>With</w:t>
      </w:r>
      <w:proofErr w:type="gramEnd"/>
      <w:r w:rsidRPr="004201E6">
        <w:t xml:space="preserve"> Chronic Hepatitis in Patients With Hepatitis E Virus Infection Who Have Received Solid Organ Transplants. Gastroenterology. </w:t>
      </w:r>
      <w:proofErr w:type="gramStart"/>
      <w:r w:rsidRPr="004201E6">
        <w:t>2011;140:1481</w:t>
      </w:r>
      <w:proofErr w:type="gramEnd"/>
      <w:r w:rsidRPr="004201E6">
        <w:t xml:space="preserve">–9. </w:t>
      </w:r>
    </w:p>
    <w:p w14:paraId="7A884653" w14:textId="77777777" w:rsidR="004201E6" w:rsidRPr="004201E6" w:rsidRDefault="004201E6" w:rsidP="004201E6">
      <w:pPr>
        <w:pStyle w:val="Bibliography"/>
      </w:pPr>
      <w:r w:rsidRPr="004201E6">
        <w:t xml:space="preserve">14. Zhang S, Chen C, Peng J, Li X, Zhang D, Yan J, et al. Investigation of underlying comorbidities as risk factors for symptomatic human hepatitis E virus infection. Aliment </w:t>
      </w:r>
      <w:proofErr w:type="spellStart"/>
      <w:r w:rsidRPr="004201E6">
        <w:t>Pharmacol</w:t>
      </w:r>
      <w:proofErr w:type="spellEnd"/>
      <w:r w:rsidRPr="004201E6">
        <w:t xml:space="preserve"> </w:t>
      </w:r>
      <w:proofErr w:type="spellStart"/>
      <w:r w:rsidRPr="004201E6">
        <w:t>Ther</w:t>
      </w:r>
      <w:proofErr w:type="spellEnd"/>
      <w:r w:rsidRPr="004201E6">
        <w:t xml:space="preserve">. </w:t>
      </w:r>
      <w:proofErr w:type="gramStart"/>
      <w:r w:rsidRPr="004201E6">
        <w:t>2017;45:701</w:t>
      </w:r>
      <w:proofErr w:type="gramEnd"/>
      <w:r w:rsidRPr="004201E6">
        <w:t xml:space="preserve">–13. </w:t>
      </w:r>
    </w:p>
    <w:p w14:paraId="58FEDDFB" w14:textId="77777777" w:rsidR="004201E6" w:rsidRPr="004201E6" w:rsidRDefault="004201E6" w:rsidP="004201E6">
      <w:pPr>
        <w:pStyle w:val="Bibliography"/>
      </w:pPr>
      <w:r w:rsidRPr="004201E6">
        <w:t xml:space="preserve">15. </w:t>
      </w:r>
      <w:proofErr w:type="spellStart"/>
      <w:r w:rsidRPr="004201E6">
        <w:t>Debing</w:t>
      </w:r>
      <w:proofErr w:type="spellEnd"/>
      <w:r w:rsidRPr="004201E6">
        <w:t xml:space="preserve"> Y, </w:t>
      </w:r>
      <w:proofErr w:type="spellStart"/>
      <w:r w:rsidRPr="004201E6">
        <w:t>Moradpour</w:t>
      </w:r>
      <w:proofErr w:type="spellEnd"/>
      <w:r w:rsidRPr="004201E6">
        <w:t xml:space="preserve"> D, </w:t>
      </w:r>
      <w:proofErr w:type="spellStart"/>
      <w:r w:rsidRPr="004201E6">
        <w:t>Neyts</w:t>
      </w:r>
      <w:proofErr w:type="spellEnd"/>
      <w:r w:rsidRPr="004201E6">
        <w:t xml:space="preserve"> J, </w:t>
      </w:r>
      <w:proofErr w:type="spellStart"/>
      <w:r w:rsidRPr="004201E6">
        <w:t>Gouttenoire</w:t>
      </w:r>
      <w:proofErr w:type="spellEnd"/>
      <w:r w:rsidRPr="004201E6">
        <w:t xml:space="preserve"> J. Update on hepatitis E virology: Implications for clinical practice. J </w:t>
      </w:r>
      <w:proofErr w:type="spellStart"/>
      <w:r w:rsidRPr="004201E6">
        <w:t>Hepatol</w:t>
      </w:r>
      <w:proofErr w:type="spellEnd"/>
      <w:r w:rsidRPr="004201E6">
        <w:t xml:space="preserve">. </w:t>
      </w:r>
      <w:proofErr w:type="gramStart"/>
      <w:r w:rsidRPr="004201E6">
        <w:t>2016;65:200</w:t>
      </w:r>
      <w:proofErr w:type="gramEnd"/>
      <w:r w:rsidRPr="004201E6">
        <w:t xml:space="preserve">–12. </w:t>
      </w:r>
    </w:p>
    <w:p w14:paraId="4496BB87" w14:textId="77777777" w:rsidR="004201E6" w:rsidRPr="004201E6" w:rsidRDefault="004201E6" w:rsidP="004201E6">
      <w:pPr>
        <w:pStyle w:val="Bibliography"/>
      </w:pPr>
      <w:r w:rsidRPr="004201E6">
        <w:t xml:space="preserve">16. </w:t>
      </w:r>
      <w:proofErr w:type="spellStart"/>
      <w:r w:rsidRPr="004201E6">
        <w:t>Pischke</w:t>
      </w:r>
      <w:proofErr w:type="spellEnd"/>
      <w:r w:rsidRPr="004201E6">
        <w:t xml:space="preserve"> S, </w:t>
      </w:r>
      <w:proofErr w:type="spellStart"/>
      <w:r w:rsidRPr="004201E6">
        <w:t>Hartl</w:t>
      </w:r>
      <w:proofErr w:type="spellEnd"/>
      <w:r w:rsidRPr="004201E6">
        <w:t xml:space="preserve"> J, Pas SD, Lohse AW, Jacobs BC, Van der </w:t>
      </w:r>
      <w:proofErr w:type="spellStart"/>
      <w:r w:rsidRPr="004201E6">
        <w:t>Eijk</w:t>
      </w:r>
      <w:proofErr w:type="spellEnd"/>
      <w:r w:rsidRPr="004201E6">
        <w:t xml:space="preserve"> AA. Hepatitis E virus: Infection beyond the liver? J </w:t>
      </w:r>
      <w:proofErr w:type="spellStart"/>
      <w:r w:rsidRPr="004201E6">
        <w:t>Hepatol</w:t>
      </w:r>
      <w:proofErr w:type="spellEnd"/>
      <w:r w:rsidRPr="004201E6">
        <w:t xml:space="preserve">. </w:t>
      </w:r>
      <w:proofErr w:type="gramStart"/>
      <w:r w:rsidRPr="004201E6">
        <w:t>2017;66:1082</w:t>
      </w:r>
      <w:proofErr w:type="gramEnd"/>
      <w:r w:rsidRPr="004201E6">
        <w:t xml:space="preserve">–95. </w:t>
      </w:r>
    </w:p>
    <w:p w14:paraId="65A4FF9C" w14:textId="77777777" w:rsidR="004201E6" w:rsidRPr="004201E6" w:rsidRDefault="004201E6" w:rsidP="004201E6">
      <w:pPr>
        <w:pStyle w:val="Bibliography"/>
      </w:pPr>
      <w:r w:rsidRPr="004201E6">
        <w:t xml:space="preserve">17. Dalton HR, </w:t>
      </w:r>
      <w:proofErr w:type="spellStart"/>
      <w:r w:rsidRPr="004201E6">
        <w:t>Stableforth</w:t>
      </w:r>
      <w:proofErr w:type="spellEnd"/>
      <w:r w:rsidRPr="004201E6">
        <w:t xml:space="preserve"> W, Thurairajah P, </w:t>
      </w:r>
      <w:proofErr w:type="spellStart"/>
      <w:r w:rsidRPr="004201E6">
        <w:t>Hazeldine</w:t>
      </w:r>
      <w:proofErr w:type="spellEnd"/>
      <w:r w:rsidRPr="004201E6">
        <w:t xml:space="preserve"> S, </w:t>
      </w:r>
      <w:proofErr w:type="spellStart"/>
      <w:r w:rsidRPr="004201E6">
        <w:t>Remnarace</w:t>
      </w:r>
      <w:proofErr w:type="spellEnd"/>
      <w:r w:rsidRPr="004201E6">
        <w:t xml:space="preserve"> R, Usama W, et al. Autochthonous hepatitis E in Southwest England: natural history, complications and seasonal variation, and hepatitis E virus IgG seroprevalence in blood donors, the elderly and patients with chronic liver disease: Eur J Gastroenterol </w:t>
      </w:r>
      <w:proofErr w:type="spellStart"/>
      <w:r w:rsidRPr="004201E6">
        <w:t>Hepatol</w:t>
      </w:r>
      <w:proofErr w:type="spellEnd"/>
      <w:r w:rsidRPr="004201E6">
        <w:t xml:space="preserve">. </w:t>
      </w:r>
      <w:proofErr w:type="gramStart"/>
      <w:r w:rsidRPr="004201E6">
        <w:t>2008;20:784</w:t>
      </w:r>
      <w:proofErr w:type="gramEnd"/>
      <w:r w:rsidRPr="004201E6">
        <w:t xml:space="preserve">–90. </w:t>
      </w:r>
    </w:p>
    <w:p w14:paraId="05EEEE26" w14:textId="77777777" w:rsidR="004201E6" w:rsidRPr="004201E6" w:rsidRDefault="004201E6" w:rsidP="004201E6">
      <w:pPr>
        <w:pStyle w:val="Bibliography"/>
      </w:pPr>
      <w:r w:rsidRPr="004201E6">
        <w:t xml:space="preserve">18. Goyal R, Kumar A, Panda SK, Paul SB, Acharya SK. Ribavirin therapy for hepatitis E virus-induced acute on chronic liver failure: a preliminary report. </w:t>
      </w:r>
      <w:proofErr w:type="spellStart"/>
      <w:r w:rsidRPr="004201E6">
        <w:t>Antivir</w:t>
      </w:r>
      <w:proofErr w:type="spellEnd"/>
      <w:r w:rsidRPr="004201E6">
        <w:t xml:space="preserve"> </w:t>
      </w:r>
      <w:proofErr w:type="spellStart"/>
      <w:r w:rsidRPr="004201E6">
        <w:t>Ther</w:t>
      </w:r>
      <w:proofErr w:type="spellEnd"/>
      <w:r w:rsidRPr="004201E6">
        <w:t xml:space="preserve">. </w:t>
      </w:r>
      <w:proofErr w:type="gramStart"/>
      <w:r w:rsidRPr="004201E6">
        <w:t>2012;17:1091</w:t>
      </w:r>
      <w:proofErr w:type="gramEnd"/>
      <w:r w:rsidRPr="004201E6">
        <w:t xml:space="preserve">–6. </w:t>
      </w:r>
    </w:p>
    <w:p w14:paraId="3A32DF8D" w14:textId="77777777" w:rsidR="004201E6" w:rsidRPr="004201E6" w:rsidRDefault="004201E6" w:rsidP="004201E6">
      <w:pPr>
        <w:pStyle w:val="Bibliography"/>
      </w:pPr>
      <w:r w:rsidRPr="004201E6">
        <w:t xml:space="preserve">19. </w:t>
      </w:r>
      <w:proofErr w:type="spellStart"/>
      <w:r w:rsidRPr="004201E6">
        <w:t>Péron</w:t>
      </w:r>
      <w:proofErr w:type="spellEnd"/>
      <w:r w:rsidRPr="004201E6">
        <w:t xml:space="preserve"> JM, Dalton H, </w:t>
      </w:r>
      <w:proofErr w:type="spellStart"/>
      <w:r w:rsidRPr="004201E6">
        <w:t>Izopet</w:t>
      </w:r>
      <w:proofErr w:type="spellEnd"/>
      <w:r w:rsidRPr="004201E6">
        <w:t xml:space="preserve"> J, </w:t>
      </w:r>
      <w:proofErr w:type="spellStart"/>
      <w:r w:rsidRPr="004201E6">
        <w:t>Kamar</w:t>
      </w:r>
      <w:proofErr w:type="spellEnd"/>
      <w:r w:rsidRPr="004201E6">
        <w:t xml:space="preserve"> N. Acute autochthonous hepatitis E in western patients with underlying chronic liver disease: A role for ribavirin? J </w:t>
      </w:r>
      <w:proofErr w:type="spellStart"/>
      <w:r w:rsidRPr="004201E6">
        <w:t>Hepatol</w:t>
      </w:r>
      <w:proofErr w:type="spellEnd"/>
      <w:r w:rsidRPr="004201E6">
        <w:t xml:space="preserve">. </w:t>
      </w:r>
      <w:proofErr w:type="gramStart"/>
      <w:r w:rsidRPr="004201E6">
        <w:t>2011;54:1323</w:t>
      </w:r>
      <w:proofErr w:type="gramEnd"/>
      <w:r w:rsidRPr="004201E6">
        <w:t xml:space="preserve">–4. </w:t>
      </w:r>
    </w:p>
    <w:p w14:paraId="4CB70375" w14:textId="77777777" w:rsidR="004201E6" w:rsidRPr="004201E6" w:rsidRDefault="004201E6" w:rsidP="004201E6">
      <w:pPr>
        <w:pStyle w:val="Bibliography"/>
      </w:pPr>
      <w:r w:rsidRPr="004201E6">
        <w:t xml:space="preserve">20. Dalton HR, </w:t>
      </w:r>
      <w:proofErr w:type="spellStart"/>
      <w:r w:rsidRPr="004201E6">
        <w:t>Kamar</w:t>
      </w:r>
      <w:proofErr w:type="spellEnd"/>
      <w:r w:rsidRPr="004201E6">
        <w:t xml:space="preserve"> N, van </w:t>
      </w:r>
      <w:proofErr w:type="spellStart"/>
      <w:r w:rsidRPr="004201E6">
        <w:t>Eijk</w:t>
      </w:r>
      <w:proofErr w:type="spellEnd"/>
      <w:r w:rsidRPr="004201E6">
        <w:t xml:space="preserve"> JJJ, Mclean BN, Cintas P, Bendall RP, et al. Hepatitis E virus and neurological injury. Nat Rev Neurol. </w:t>
      </w:r>
      <w:proofErr w:type="gramStart"/>
      <w:r w:rsidRPr="004201E6">
        <w:t>2016;12:77</w:t>
      </w:r>
      <w:proofErr w:type="gramEnd"/>
      <w:r w:rsidRPr="004201E6">
        <w:t xml:space="preserve">–85. </w:t>
      </w:r>
    </w:p>
    <w:p w14:paraId="240C742D" w14:textId="77777777" w:rsidR="004201E6" w:rsidRPr="004201E6" w:rsidRDefault="004201E6" w:rsidP="004201E6">
      <w:pPr>
        <w:pStyle w:val="Bibliography"/>
      </w:pPr>
      <w:r w:rsidRPr="004201E6">
        <w:lastRenderedPageBreak/>
        <w:t xml:space="preserve">21. Jha AK, </w:t>
      </w:r>
      <w:proofErr w:type="spellStart"/>
      <w:r w:rsidRPr="004201E6">
        <w:t>Nijhawan</w:t>
      </w:r>
      <w:proofErr w:type="spellEnd"/>
      <w:r w:rsidRPr="004201E6">
        <w:t xml:space="preserve"> S, </w:t>
      </w:r>
      <w:proofErr w:type="spellStart"/>
      <w:r w:rsidRPr="004201E6">
        <w:t>Nepalia</w:t>
      </w:r>
      <w:proofErr w:type="spellEnd"/>
      <w:r w:rsidRPr="004201E6">
        <w:t xml:space="preserve"> S, </w:t>
      </w:r>
      <w:proofErr w:type="spellStart"/>
      <w:r w:rsidRPr="004201E6">
        <w:t>Suchismita</w:t>
      </w:r>
      <w:proofErr w:type="spellEnd"/>
      <w:r w:rsidRPr="004201E6">
        <w:t xml:space="preserve"> A. Association of Bell’s Palsy with Hepatitis E Virus Infection: A Rare Entity. J Clin Exp </w:t>
      </w:r>
      <w:proofErr w:type="spellStart"/>
      <w:r w:rsidRPr="004201E6">
        <w:t>Hepatol</w:t>
      </w:r>
      <w:proofErr w:type="spellEnd"/>
      <w:r w:rsidRPr="004201E6">
        <w:t xml:space="preserve">. </w:t>
      </w:r>
      <w:proofErr w:type="gramStart"/>
      <w:r w:rsidRPr="004201E6">
        <w:t>2012;2:88</w:t>
      </w:r>
      <w:proofErr w:type="gramEnd"/>
      <w:r w:rsidRPr="004201E6">
        <w:t xml:space="preserve">–90. </w:t>
      </w:r>
    </w:p>
    <w:p w14:paraId="0CD19F91" w14:textId="77777777" w:rsidR="004201E6" w:rsidRPr="004201E6" w:rsidRDefault="004201E6" w:rsidP="004201E6">
      <w:pPr>
        <w:pStyle w:val="Bibliography"/>
      </w:pPr>
      <w:r w:rsidRPr="004201E6">
        <w:t xml:space="preserve">22. </w:t>
      </w:r>
      <w:proofErr w:type="spellStart"/>
      <w:r w:rsidRPr="004201E6">
        <w:t>Gérolami</w:t>
      </w:r>
      <w:proofErr w:type="spellEnd"/>
      <w:r w:rsidRPr="004201E6">
        <w:t xml:space="preserve"> R, </w:t>
      </w:r>
      <w:proofErr w:type="spellStart"/>
      <w:r w:rsidRPr="004201E6">
        <w:t>Moal</w:t>
      </w:r>
      <w:proofErr w:type="spellEnd"/>
      <w:r w:rsidRPr="004201E6">
        <w:t xml:space="preserve"> V, Colson P. Chronic Hepatitis E with Cirrhosis in a Kidney-Transplant Recipient. N </w:t>
      </w:r>
      <w:proofErr w:type="spellStart"/>
      <w:r w:rsidRPr="004201E6">
        <w:t>Engl</w:t>
      </w:r>
      <w:proofErr w:type="spellEnd"/>
      <w:r w:rsidRPr="004201E6">
        <w:t xml:space="preserve"> J Med. </w:t>
      </w:r>
      <w:proofErr w:type="gramStart"/>
      <w:r w:rsidRPr="004201E6">
        <w:t>2008;358:859</w:t>
      </w:r>
      <w:proofErr w:type="gramEnd"/>
      <w:r w:rsidRPr="004201E6">
        <w:t xml:space="preserve">–60. </w:t>
      </w:r>
    </w:p>
    <w:p w14:paraId="60E34083" w14:textId="77777777" w:rsidR="004201E6" w:rsidRPr="004201E6" w:rsidRDefault="004201E6" w:rsidP="004201E6">
      <w:pPr>
        <w:pStyle w:val="Bibliography"/>
      </w:pPr>
      <w:r w:rsidRPr="004201E6">
        <w:t xml:space="preserve">23. Legrand‐Abravanel F, </w:t>
      </w:r>
      <w:proofErr w:type="spellStart"/>
      <w:r w:rsidRPr="004201E6">
        <w:t>Kamar</w:t>
      </w:r>
      <w:proofErr w:type="spellEnd"/>
      <w:r w:rsidRPr="004201E6">
        <w:t xml:space="preserve"> N, </w:t>
      </w:r>
      <w:proofErr w:type="spellStart"/>
      <w:r w:rsidRPr="004201E6">
        <w:t>Sandres‐Saune</w:t>
      </w:r>
      <w:proofErr w:type="spellEnd"/>
      <w:r w:rsidRPr="004201E6">
        <w:t xml:space="preserve"> K, </w:t>
      </w:r>
      <w:proofErr w:type="spellStart"/>
      <w:r w:rsidRPr="004201E6">
        <w:t>Garrouste</w:t>
      </w:r>
      <w:proofErr w:type="spellEnd"/>
      <w:r w:rsidRPr="004201E6">
        <w:t xml:space="preserve"> C, Dubois M, </w:t>
      </w:r>
      <w:proofErr w:type="spellStart"/>
      <w:r w:rsidRPr="004201E6">
        <w:t>Mansuy</w:t>
      </w:r>
      <w:proofErr w:type="spellEnd"/>
      <w:r w:rsidRPr="004201E6">
        <w:t xml:space="preserve"> J, et al. Characteristics of Autochthonous Hepatitis E Virus Infection in Solid‐Organ Transplant Recipients in France. J Infect Dis. </w:t>
      </w:r>
      <w:proofErr w:type="gramStart"/>
      <w:r w:rsidRPr="004201E6">
        <w:t>2010;202:835</w:t>
      </w:r>
      <w:proofErr w:type="gramEnd"/>
      <w:r w:rsidRPr="004201E6">
        <w:t xml:space="preserve">–44. </w:t>
      </w:r>
    </w:p>
    <w:p w14:paraId="092EBC55" w14:textId="77777777" w:rsidR="004201E6" w:rsidRPr="004201E6" w:rsidRDefault="004201E6" w:rsidP="004201E6">
      <w:pPr>
        <w:pStyle w:val="Bibliography"/>
      </w:pPr>
      <w:r w:rsidRPr="004201E6">
        <w:t xml:space="preserve">24. VIDAS® Hepatitis panel [Internet]. </w:t>
      </w:r>
      <w:proofErr w:type="spellStart"/>
      <w:r w:rsidRPr="004201E6">
        <w:t>BioMérieux</w:t>
      </w:r>
      <w:proofErr w:type="spellEnd"/>
      <w:r w:rsidRPr="004201E6">
        <w:t xml:space="preserve"> Clin. Diagn. [cited 2019 Sep 22]. Available from: Routine and confirmation testing of Hepatitis A, B, C and E</w:t>
      </w:r>
    </w:p>
    <w:p w14:paraId="60FBBB14" w14:textId="77777777" w:rsidR="004201E6" w:rsidRPr="004201E6" w:rsidRDefault="004201E6" w:rsidP="004201E6">
      <w:pPr>
        <w:pStyle w:val="Bibliography"/>
      </w:pPr>
      <w:r w:rsidRPr="004201E6">
        <w:t xml:space="preserve">25. </w:t>
      </w:r>
      <w:proofErr w:type="spellStart"/>
      <w:r w:rsidRPr="004201E6">
        <w:t>Wendon</w:t>
      </w:r>
      <w:proofErr w:type="spellEnd"/>
      <w:r w:rsidRPr="004201E6">
        <w:t xml:space="preserve"> J, Cordoba J, Dhawan A, Larsen FS, </w:t>
      </w:r>
      <w:proofErr w:type="spellStart"/>
      <w:r w:rsidRPr="004201E6">
        <w:t>Manns</w:t>
      </w:r>
      <w:proofErr w:type="spellEnd"/>
      <w:r w:rsidRPr="004201E6">
        <w:t xml:space="preserve"> M, </w:t>
      </w:r>
      <w:proofErr w:type="spellStart"/>
      <w:r w:rsidRPr="004201E6">
        <w:t>Nevens</w:t>
      </w:r>
      <w:proofErr w:type="spellEnd"/>
      <w:r w:rsidRPr="004201E6">
        <w:t xml:space="preserve"> F, et al. EASL Clinical Practical Guidelines on the management of acute (fulminant) liver failure. J </w:t>
      </w:r>
      <w:proofErr w:type="spellStart"/>
      <w:r w:rsidRPr="004201E6">
        <w:t>Hepatol</w:t>
      </w:r>
      <w:proofErr w:type="spellEnd"/>
      <w:r w:rsidRPr="004201E6">
        <w:t xml:space="preserve">. </w:t>
      </w:r>
      <w:proofErr w:type="gramStart"/>
      <w:r w:rsidRPr="004201E6">
        <w:t>2017;66:1047</w:t>
      </w:r>
      <w:proofErr w:type="gramEnd"/>
      <w:r w:rsidRPr="004201E6">
        <w:t xml:space="preserve">–81. </w:t>
      </w:r>
    </w:p>
    <w:p w14:paraId="3444E2EE" w14:textId="77777777" w:rsidR="004201E6" w:rsidRPr="004201E6" w:rsidRDefault="004201E6" w:rsidP="004201E6">
      <w:pPr>
        <w:pStyle w:val="Bibliography"/>
      </w:pPr>
      <w:r w:rsidRPr="004201E6">
        <w:t xml:space="preserve">26. </w:t>
      </w:r>
      <w:proofErr w:type="spellStart"/>
      <w:r w:rsidRPr="004201E6">
        <w:t>Vilstrup</w:t>
      </w:r>
      <w:proofErr w:type="spellEnd"/>
      <w:r w:rsidRPr="004201E6">
        <w:t xml:space="preserve"> H, </w:t>
      </w:r>
      <w:proofErr w:type="spellStart"/>
      <w:r w:rsidRPr="004201E6">
        <w:t>Amodio</w:t>
      </w:r>
      <w:proofErr w:type="spellEnd"/>
      <w:r w:rsidRPr="004201E6">
        <w:t xml:space="preserve"> P, Bajaj J, Cordoba J, </w:t>
      </w:r>
      <w:proofErr w:type="spellStart"/>
      <w:r w:rsidRPr="004201E6">
        <w:t>Ferenci</w:t>
      </w:r>
      <w:proofErr w:type="spellEnd"/>
      <w:r w:rsidRPr="004201E6">
        <w:t xml:space="preserve"> P, Mullen KD, et al. Hepatic encephalopathy in chronic liver disease: 2014 Practice Guideline by the American Association for the Study </w:t>
      </w:r>
      <w:proofErr w:type="gramStart"/>
      <w:r w:rsidRPr="004201E6">
        <w:t>Of</w:t>
      </w:r>
      <w:proofErr w:type="gramEnd"/>
      <w:r w:rsidRPr="004201E6">
        <w:t xml:space="preserve"> Liver Diseases and the European Association for the Study of the Liver: </w:t>
      </w:r>
      <w:proofErr w:type="spellStart"/>
      <w:r w:rsidRPr="004201E6">
        <w:t>Vilstrup</w:t>
      </w:r>
      <w:proofErr w:type="spellEnd"/>
      <w:r w:rsidRPr="004201E6">
        <w:t xml:space="preserve"> et al. Hepatology. </w:t>
      </w:r>
      <w:proofErr w:type="gramStart"/>
      <w:r w:rsidRPr="004201E6">
        <w:t>2014;60:715</w:t>
      </w:r>
      <w:proofErr w:type="gramEnd"/>
      <w:r w:rsidRPr="004201E6">
        <w:t xml:space="preserve">–35. </w:t>
      </w:r>
    </w:p>
    <w:p w14:paraId="51C2972E" w14:textId="77777777" w:rsidR="004201E6" w:rsidRPr="004201E6" w:rsidRDefault="004201E6" w:rsidP="004201E6">
      <w:pPr>
        <w:pStyle w:val="Bibliography"/>
      </w:pPr>
      <w:r w:rsidRPr="004201E6">
        <w:t>27. R: A language and environment for statistical computing [Internet]. R Core Team, Foundation for Statistical Computing, Vienna, Austria; Available from: https://www.r-project.org/</w:t>
      </w:r>
    </w:p>
    <w:p w14:paraId="312EADEF" w14:textId="77777777" w:rsidR="004201E6" w:rsidRPr="004201E6" w:rsidRDefault="004201E6" w:rsidP="004201E6">
      <w:pPr>
        <w:pStyle w:val="Bibliography"/>
      </w:pPr>
      <w:r w:rsidRPr="004201E6">
        <w:t xml:space="preserve">28. Doting MHE, </w:t>
      </w:r>
      <w:proofErr w:type="spellStart"/>
      <w:r w:rsidRPr="004201E6">
        <w:t>Weel</w:t>
      </w:r>
      <w:proofErr w:type="spellEnd"/>
      <w:r w:rsidRPr="004201E6">
        <w:t xml:space="preserve"> J, </w:t>
      </w:r>
      <w:proofErr w:type="spellStart"/>
      <w:r w:rsidRPr="004201E6">
        <w:t>Niesters</w:t>
      </w:r>
      <w:proofErr w:type="spellEnd"/>
      <w:r w:rsidRPr="004201E6">
        <w:t xml:space="preserve"> HGM, </w:t>
      </w:r>
      <w:proofErr w:type="spellStart"/>
      <w:r w:rsidRPr="004201E6">
        <w:t>Riezebos-Brilman</w:t>
      </w:r>
      <w:proofErr w:type="spellEnd"/>
      <w:r w:rsidRPr="004201E6">
        <w:t xml:space="preserve"> A, Brandenburg A. The added value of hepatitis E diagnostics in determining causes of hepatitis in routine diagnostic settings in the Netherlands. Clin Microbiol Infect. </w:t>
      </w:r>
      <w:proofErr w:type="gramStart"/>
      <w:r w:rsidRPr="004201E6">
        <w:t>2017;23:667</w:t>
      </w:r>
      <w:proofErr w:type="gramEnd"/>
      <w:r w:rsidRPr="004201E6">
        <w:t xml:space="preserve">–71. </w:t>
      </w:r>
    </w:p>
    <w:p w14:paraId="66D364B7" w14:textId="77777777" w:rsidR="004201E6" w:rsidRPr="004201E6" w:rsidRDefault="004201E6" w:rsidP="004201E6">
      <w:pPr>
        <w:pStyle w:val="Bibliography"/>
      </w:pPr>
      <w:r w:rsidRPr="004201E6">
        <w:t xml:space="preserve">29. Vollmer T, </w:t>
      </w:r>
      <w:proofErr w:type="spellStart"/>
      <w:r w:rsidRPr="004201E6">
        <w:t>Diekmann</w:t>
      </w:r>
      <w:proofErr w:type="spellEnd"/>
      <w:r w:rsidRPr="004201E6">
        <w:t xml:space="preserve"> J, Eberhardt M, </w:t>
      </w:r>
      <w:proofErr w:type="spellStart"/>
      <w:r w:rsidRPr="004201E6">
        <w:t>Knabbe</w:t>
      </w:r>
      <w:proofErr w:type="spellEnd"/>
      <w:r w:rsidRPr="004201E6">
        <w:t xml:space="preserve"> C, Dreier J. Monitoring of Anti-Hepatitis E Virus Antibody Seroconversion in Asymptomatically Infected Blood Donors: Systematic Comparison of Nine Commercial Anti-HEV IgM and IgG Assays. Viruses. </w:t>
      </w:r>
      <w:proofErr w:type="gramStart"/>
      <w:r w:rsidRPr="004201E6">
        <w:t>2016;8:232</w:t>
      </w:r>
      <w:proofErr w:type="gramEnd"/>
      <w:r w:rsidRPr="004201E6">
        <w:t xml:space="preserve">. </w:t>
      </w:r>
    </w:p>
    <w:p w14:paraId="56CBB7D7" w14:textId="77777777" w:rsidR="004201E6" w:rsidRPr="004201E6" w:rsidRDefault="004201E6" w:rsidP="004201E6">
      <w:pPr>
        <w:pStyle w:val="Bibliography"/>
      </w:pPr>
      <w:r w:rsidRPr="004201E6">
        <w:t xml:space="preserve">30. Faber MS, Wenzel JJ, </w:t>
      </w:r>
      <w:proofErr w:type="spellStart"/>
      <w:r w:rsidRPr="004201E6">
        <w:t>Jilg</w:t>
      </w:r>
      <w:proofErr w:type="spellEnd"/>
      <w:r w:rsidRPr="004201E6">
        <w:t xml:space="preserve"> W, </w:t>
      </w:r>
      <w:proofErr w:type="spellStart"/>
      <w:r w:rsidRPr="004201E6">
        <w:t>Thamm</w:t>
      </w:r>
      <w:proofErr w:type="spellEnd"/>
      <w:r w:rsidRPr="004201E6">
        <w:t xml:space="preserve"> M, </w:t>
      </w:r>
      <w:proofErr w:type="spellStart"/>
      <w:r w:rsidRPr="004201E6">
        <w:t>Höhle</w:t>
      </w:r>
      <w:proofErr w:type="spellEnd"/>
      <w:r w:rsidRPr="004201E6">
        <w:t xml:space="preserve"> M, Stark K. Hepatitis E Virus Seroprevalence among Adults, Germany. </w:t>
      </w:r>
      <w:proofErr w:type="spellStart"/>
      <w:r w:rsidRPr="004201E6">
        <w:t>Emerg</w:t>
      </w:r>
      <w:proofErr w:type="spellEnd"/>
      <w:r w:rsidRPr="004201E6">
        <w:t xml:space="preserve"> Infect Dis. </w:t>
      </w:r>
      <w:proofErr w:type="gramStart"/>
      <w:r w:rsidRPr="004201E6">
        <w:t>2012;18:1654</w:t>
      </w:r>
      <w:proofErr w:type="gramEnd"/>
      <w:r w:rsidRPr="004201E6">
        <w:t xml:space="preserve">–7. </w:t>
      </w:r>
    </w:p>
    <w:p w14:paraId="60589A81" w14:textId="77777777" w:rsidR="004201E6" w:rsidRPr="004201E6" w:rsidRDefault="004201E6" w:rsidP="004201E6">
      <w:pPr>
        <w:pStyle w:val="Bibliography"/>
      </w:pPr>
      <w:r w:rsidRPr="004201E6">
        <w:t xml:space="preserve">31. </w:t>
      </w:r>
      <w:proofErr w:type="spellStart"/>
      <w:r w:rsidRPr="004201E6">
        <w:t>Analiza</w:t>
      </w:r>
      <w:proofErr w:type="spellEnd"/>
      <w:r w:rsidRPr="004201E6">
        <w:t xml:space="preserve"> </w:t>
      </w:r>
      <w:proofErr w:type="spellStart"/>
      <w:r w:rsidRPr="004201E6">
        <w:t>evoluției</w:t>
      </w:r>
      <w:proofErr w:type="spellEnd"/>
      <w:r w:rsidRPr="004201E6">
        <w:t xml:space="preserve"> </w:t>
      </w:r>
      <w:proofErr w:type="spellStart"/>
      <w:r w:rsidRPr="004201E6">
        <w:t>bolilor</w:t>
      </w:r>
      <w:proofErr w:type="spellEnd"/>
      <w:r w:rsidRPr="004201E6">
        <w:t xml:space="preserve"> </w:t>
      </w:r>
      <w:proofErr w:type="spellStart"/>
      <w:r w:rsidRPr="004201E6">
        <w:t>transmisibile</w:t>
      </w:r>
      <w:proofErr w:type="spellEnd"/>
      <w:r w:rsidRPr="004201E6">
        <w:t xml:space="preserve"> </w:t>
      </w:r>
      <w:proofErr w:type="spellStart"/>
      <w:r w:rsidRPr="004201E6">
        <w:t>aflate</w:t>
      </w:r>
      <w:proofErr w:type="spellEnd"/>
      <w:r w:rsidRPr="004201E6">
        <w:t xml:space="preserve"> </w:t>
      </w:r>
      <w:proofErr w:type="spellStart"/>
      <w:r w:rsidRPr="004201E6">
        <w:t>în</w:t>
      </w:r>
      <w:proofErr w:type="spellEnd"/>
      <w:r w:rsidRPr="004201E6">
        <w:t xml:space="preserve"> </w:t>
      </w:r>
      <w:proofErr w:type="spellStart"/>
      <w:r w:rsidRPr="004201E6">
        <w:t>supraveghere</w:t>
      </w:r>
      <w:proofErr w:type="spellEnd"/>
      <w:r w:rsidRPr="004201E6">
        <w:t xml:space="preserve">, </w:t>
      </w:r>
      <w:proofErr w:type="spellStart"/>
      <w:r w:rsidRPr="004201E6">
        <w:t>Raport</w:t>
      </w:r>
      <w:proofErr w:type="spellEnd"/>
      <w:r w:rsidRPr="004201E6">
        <w:t xml:space="preserve"> </w:t>
      </w:r>
      <w:proofErr w:type="spellStart"/>
      <w:r w:rsidRPr="004201E6">
        <w:t>pentru</w:t>
      </w:r>
      <w:proofErr w:type="spellEnd"/>
      <w:r w:rsidRPr="004201E6">
        <w:t xml:space="preserve"> </w:t>
      </w:r>
      <w:proofErr w:type="spellStart"/>
      <w:r w:rsidRPr="004201E6">
        <w:t>anul</w:t>
      </w:r>
      <w:proofErr w:type="spellEnd"/>
      <w:r w:rsidRPr="004201E6">
        <w:t xml:space="preserve"> 2016 [Internet]. </w:t>
      </w:r>
      <w:proofErr w:type="spellStart"/>
      <w:r w:rsidRPr="004201E6">
        <w:t>Institutul</w:t>
      </w:r>
      <w:proofErr w:type="spellEnd"/>
      <w:r w:rsidRPr="004201E6">
        <w:t xml:space="preserve"> </w:t>
      </w:r>
      <w:proofErr w:type="spellStart"/>
      <w:r w:rsidRPr="004201E6">
        <w:t>Național</w:t>
      </w:r>
      <w:proofErr w:type="spellEnd"/>
      <w:r w:rsidRPr="004201E6">
        <w:t xml:space="preserve"> de </w:t>
      </w:r>
      <w:proofErr w:type="spellStart"/>
      <w:r w:rsidRPr="004201E6">
        <w:t>Sănătate</w:t>
      </w:r>
      <w:proofErr w:type="spellEnd"/>
      <w:r w:rsidRPr="004201E6">
        <w:t xml:space="preserve"> </w:t>
      </w:r>
      <w:proofErr w:type="spellStart"/>
      <w:r w:rsidRPr="004201E6">
        <w:t>Publică</w:t>
      </w:r>
      <w:proofErr w:type="spellEnd"/>
      <w:r w:rsidRPr="004201E6">
        <w:t xml:space="preserve">, </w:t>
      </w:r>
      <w:proofErr w:type="spellStart"/>
      <w:r w:rsidRPr="004201E6">
        <w:t>Centrul</w:t>
      </w:r>
      <w:proofErr w:type="spellEnd"/>
      <w:r w:rsidRPr="004201E6">
        <w:t xml:space="preserve"> </w:t>
      </w:r>
      <w:proofErr w:type="spellStart"/>
      <w:r w:rsidRPr="004201E6">
        <w:t>Național</w:t>
      </w:r>
      <w:proofErr w:type="spellEnd"/>
      <w:r w:rsidRPr="004201E6">
        <w:t xml:space="preserve"> de </w:t>
      </w:r>
      <w:proofErr w:type="spellStart"/>
      <w:r w:rsidRPr="004201E6">
        <w:t>Supraveghere</w:t>
      </w:r>
      <w:proofErr w:type="spellEnd"/>
      <w:r w:rsidRPr="004201E6">
        <w:t xml:space="preserve"> </w:t>
      </w:r>
      <w:proofErr w:type="spellStart"/>
      <w:r w:rsidRPr="004201E6">
        <w:t>și</w:t>
      </w:r>
      <w:proofErr w:type="spellEnd"/>
      <w:r w:rsidRPr="004201E6">
        <w:t xml:space="preserve"> Control al </w:t>
      </w:r>
      <w:proofErr w:type="spellStart"/>
      <w:r w:rsidRPr="004201E6">
        <w:t>Bolilor</w:t>
      </w:r>
      <w:proofErr w:type="spellEnd"/>
      <w:r w:rsidRPr="004201E6">
        <w:t xml:space="preserve"> </w:t>
      </w:r>
      <w:proofErr w:type="spellStart"/>
      <w:r w:rsidRPr="004201E6">
        <w:t>Transmisibile</w:t>
      </w:r>
      <w:proofErr w:type="spellEnd"/>
      <w:r w:rsidRPr="004201E6">
        <w:t>; 2017. Available from: http://cnscbt.ro/index.php/rapoarte-anuale/779-analiza-evolutiei-bolilor-transmisibile-aflate-in-supraveghere-raport-pentru-anul-2016/file</w:t>
      </w:r>
    </w:p>
    <w:p w14:paraId="422C3A2E" w14:textId="77777777" w:rsidR="004201E6" w:rsidRPr="004201E6" w:rsidRDefault="004201E6" w:rsidP="004201E6">
      <w:pPr>
        <w:pStyle w:val="Bibliography"/>
      </w:pPr>
      <w:r w:rsidRPr="004201E6">
        <w:t xml:space="preserve">32. </w:t>
      </w:r>
      <w:proofErr w:type="spellStart"/>
      <w:r w:rsidRPr="004201E6">
        <w:t>Flemming</w:t>
      </w:r>
      <w:proofErr w:type="spellEnd"/>
      <w:r w:rsidRPr="004201E6">
        <w:t xml:space="preserve"> JA, </w:t>
      </w:r>
      <w:proofErr w:type="spellStart"/>
      <w:r w:rsidRPr="004201E6">
        <w:t>Dewit</w:t>
      </w:r>
      <w:proofErr w:type="spellEnd"/>
      <w:r w:rsidRPr="004201E6">
        <w:t xml:space="preserve"> Y, </w:t>
      </w:r>
      <w:proofErr w:type="spellStart"/>
      <w:r w:rsidRPr="004201E6">
        <w:t>Mah</w:t>
      </w:r>
      <w:proofErr w:type="spellEnd"/>
      <w:r w:rsidRPr="004201E6">
        <w:t xml:space="preserve"> JM, </w:t>
      </w:r>
      <w:proofErr w:type="spellStart"/>
      <w:r w:rsidRPr="004201E6">
        <w:t>Saperia</w:t>
      </w:r>
      <w:proofErr w:type="spellEnd"/>
      <w:r w:rsidRPr="004201E6">
        <w:t xml:space="preserve"> J, </w:t>
      </w:r>
      <w:proofErr w:type="spellStart"/>
      <w:r w:rsidRPr="004201E6">
        <w:t>Groome</w:t>
      </w:r>
      <w:proofErr w:type="spellEnd"/>
      <w:r w:rsidRPr="004201E6">
        <w:t xml:space="preserve"> PA, Booth CM. Incidence of cirrhosis in young birth cohorts in Canada from 1997 to 2016: a retrospective population-based study. Lancet Gastroenterol </w:t>
      </w:r>
      <w:proofErr w:type="spellStart"/>
      <w:r w:rsidRPr="004201E6">
        <w:t>Hepatol</w:t>
      </w:r>
      <w:proofErr w:type="spellEnd"/>
      <w:r w:rsidRPr="004201E6">
        <w:t xml:space="preserve">. </w:t>
      </w:r>
      <w:proofErr w:type="gramStart"/>
      <w:r w:rsidRPr="004201E6">
        <w:t>2019;4:217</w:t>
      </w:r>
      <w:proofErr w:type="gramEnd"/>
      <w:r w:rsidRPr="004201E6">
        <w:t xml:space="preserve">–26. </w:t>
      </w:r>
    </w:p>
    <w:p w14:paraId="35C0BF18" w14:textId="77777777" w:rsidR="004201E6" w:rsidRPr="004201E6" w:rsidRDefault="004201E6" w:rsidP="004201E6">
      <w:pPr>
        <w:pStyle w:val="Bibliography"/>
      </w:pPr>
      <w:r w:rsidRPr="004201E6">
        <w:t xml:space="preserve">33. </w:t>
      </w:r>
      <w:proofErr w:type="spellStart"/>
      <w:r w:rsidRPr="004201E6">
        <w:t>Drositis</w:t>
      </w:r>
      <w:proofErr w:type="spellEnd"/>
      <w:r w:rsidRPr="004201E6">
        <w:t xml:space="preserve"> I, </w:t>
      </w:r>
      <w:proofErr w:type="spellStart"/>
      <w:r w:rsidRPr="004201E6">
        <w:t>Bertsias</w:t>
      </w:r>
      <w:proofErr w:type="spellEnd"/>
      <w:r w:rsidRPr="004201E6">
        <w:t xml:space="preserve"> A, </w:t>
      </w:r>
      <w:proofErr w:type="spellStart"/>
      <w:r w:rsidRPr="004201E6">
        <w:t>Lionis</w:t>
      </w:r>
      <w:proofErr w:type="spellEnd"/>
      <w:r w:rsidRPr="004201E6">
        <w:t xml:space="preserve"> C, </w:t>
      </w:r>
      <w:proofErr w:type="spellStart"/>
      <w:r w:rsidRPr="004201E6">
        <w:t>Kouroumalis</w:t>
      </w:r>
      <w:proofErr w:type="spellEnd"/>
      <w:r w:rsidRPr="004201E6">
        <w:t xml:space="preserve"> E. Epidemiology and molecular analysis of hepatitis A, B and C in a semi-urban and rural area of Crete. Eur J Intern Med. </w:t>
      </w:r>
      <w:proofErr w:type="gramStart"/>
      <w:r w:rsidRPr="004201E6">
        <w:t>2013;24:839</w:t>
      </w:r>
      <w:proofErr w:type="gramEnd"/>
      <w:r w:rsidRPr="004201E6">
        <w:t xml:space="preserve">–45. </w:t>
      </w:r>
    </w:p>
    <w:p w14:paraId="3E6FC107" w14:textId="77777777" w:rsidR="004201E6" w:rsidRPr="004201E6" w:rsidRDefault="004201E6" w:rsidP="004201E6">
      <w:pPr>
        <w:pStyle w:val="Bibliography"/>
      </w:pPr>
      <w:r w:rsidRPr="004201E6">
        <w:lastRenderedPageBreak/>
        <w:t xml:space="preserve">34. </w:t>
      </w:r>
      <w:proofErr w:type="spellStart"/>
      <w:r w:rsidRPr="004201E6">
        <w:t>Hofstraat</w:t>
      </w:r>
      <w:proofErr w:type="spellEnd"/>
      <w:r w:rsidRPr="004201E6">
        <w:t xml:space="preserve"> S, </w:t>
      </w:r>
      <w:proofErr w:type="spellStart"/>
      <w:r w:rsidRPr="004201E6">
        <w:t>Falla</w:t>
      </w:r>
      <w:proofErr w:type="spellEnd"/>
      <w:r w:rsidRPr="004201E6">
        <w:t xml:space="preserve"> A, </w:t>
      </w:r>
      <w:proofErr w:type="spellStart"/>
      <w:r w:rsidRPr="004201E6">
        <w:t>Veldhuijzen</w:t>
      </w:r>
      <w:proofErr w:type="spellEnd"/>
      <w:r w:rsidRPr="004201E6">
        <w:t xml:space="preserve"> I, </w:t>
      </w:r>
      <w:proofErr w:type="spellStart"/>
      <w:r w:rsidRPr="004201E6">
        <w:t>Hahné</w:t>
      </w:r>
      <w:proofErr w:type="spellEnd"/>
      <w:r w:rsidRPr="004201E6">
        <w:t xml:space="preserve"> S, </w:t>
      </w:r>
      <w:proofErr w:type="spellStart"/>
      <w:r w:rsidRPr="004201E6">
        <w:t>Benthem</w:t>
      </w:r>
      <w:proofErr w:type="spellEnd"/>
      <w:r w:rsidRPr="004201E6">
        <w:t xml:space="preserve"> BHB van, </w:t>
      </w:r>
      <w:proofErr w:type="spellStart"/>
      <w:r w:rsidRPr="004201E6">
        <w:t>Tavoschi</w:t>
      </w:r>
      <w:proofErr w:type="spellEnd"/>
      <w:r w:rsidRPr="004201E6">
        <w:t xml:space="preserve"> L, et al. Systematic review on hepatitis B and C prevalence in the EU/EEA [Internet]. 2016 [cited 2019 Sep 22]. Available from: https://doi.org/10.2900/24396</w:t>
      </w:r>
    </w:p>
    <w:p w14:paraId="604D040E" w14:textId="77777777" w:rsidR="004201E6" w:rsidRPr="004201E6" w:rsidRDefault="004201E6" w:rsidP="004201E6">
      <w:pPr>
        <w:pStyle w:val="Bibliography"/>
      </w:pPr>
      <w:r w:rsidRPr="004201E6">
        <w:t xml:space="preserve">35. Hewitt PE, Ijaz S, Brailsford SR, Brett R, Dicks S, Haywood B, et al. Hepatitis E virus in blood components: a prevalence and transmission study in southeast England. The Lancet. </w:t>
      </w:r>
      <w:proofErr w:type="gramStart"/>
      <w:r w:rsidRPr="004201E6">
        <w:t>2014;384:1766</w:t>
      </w:r>
      <w:proofErr w:type="gramEnd"/>
      <w:r w:rsidRPr="004201E6">
        <w:t xml:space="preserve">–73. </w:t>
      </w:r>
    </w:p>
    <w:p w14:paraId="05A1771D" w14:textId="77777777" w:rsidR="004201E6" w:rsidRPr="004201E6" w:rsidRDefault="004201E6" w:rsidP="004201E6">
      <w:pPr>
        <w:pStyle w:val="Bibliography"/>
      </w:pPr>
      <w:r w:rsidRPr="004201E6">
        <w:t xml:space="preserve">36. Singh KK, Panda SK, Shalimar, Acharya SK. Patients with Diabetes Mellitus are Prone to Develop Severe Hepatitis and Liver Failure due to Hepatitis Virus Infection. J Clin Exp </w:t>
      </w:r>
      <w:proofErr w:type="spellStart"/>
      <w:r w:rsidRPr="004201E6">
        <w:t>Hepatol</w:t>
      </w:r>
      <w:proofErr w:type="spellEnd"/>
      <w:r w:rsidRPr="004201E6">
        <w:t xml:space="preserve">. </w:t>
      </w:r>
      <w:proofErr w:type="gramStart"/>
      <w:r w:rsidRPr="004201E6">
        <w:t>2013;3:275</w:t>
      </w:r>
      <w:proofErr w:type="gramEnd"/>
      <w:r w:rsidRPr="004201E6">
        <w:t xml:space="preserve">–80. </w:t>
      </w:r>
    </w:p>
    <w:p w14:paraId="1E6347D6" w14:textId="77777777" w:rsidR="004201E6" w:rsidRPr="004201E6" w:rsidRDefault="004201E6" w:rsidP="004201E6">
      <w:pPr>
        <w:pStyle w:val="Bibliography"/>
      </w:pPr>
      <w:r w:rsidRPr="004201E6">
        <w:t xml:space="preserve">37. </w:t>
      </w:r>
      <w:proofErr w:type="spellStart"/>
      <w:r w:rsidRPr="004201E6">
        <w:t>Kamar</w:t>
      </w:r>
      <w:proofErr w:type="spellEnd"/>
      <w:r w:rsidRPr="004201E6">
        <w:t xml:space="preserve"> N, </w:t>
      </w:r>
      <w:proofErr w:type="spellStart"/>
      <w:r w:rsidRPr="004201E6">
        <w:t>Pischke</w:t>
      </w:r>
      <w:proofErr w:type="spellEnd"/>
      <w:r w:rsidRPr="004201E6">
        <w:t xml:space="preserve"> S. Acute and Persistent Hepatitis E Virus Genotype 3 and 4 Infection: Clinical Features, Pathogenesis, and Treatment. Cold Spring </w:t>
      </w:r>
      <w:proofErr w:type="spellStart"/>
      <w:r w:rsidRPr="004201E6">
        <w:t>Harb</w:t>
      </w:r>
      <w:proofErr w:type="spellEnd"/>
      <w:r w:rsidRPr="004201E6">
        <w:t xml:space="preserve"> </w:t>
      </w:r>
      <w:proofErr w:type="spellStart"/>
      <w:r w:rsidRPr="004201E6">
        <w:t>Perspect</w:t>
      </w:r>
      <w:proofErr w:type="spellEnd"/>
      <w:r w:rsidRPr="004201E6">
        <w:t xml:space="preserve"> Med. 2019;</w:t>
      </w:r>
      <w:proofErr w:type="gramStart"/>
      <w:r w:rsidRPr="004201E6">
        <w:t>9:a</w:t>
      </w:r>
      <w:proofErr w:type="gramEnd"/>
      <w:r w:rsidRPr="004201E6">
        <w:t xml:space="preserve">031872. </w:t>
      </w:r>
    </w:p>
    <w:p w14:paraId="61466C58" w14:textId="61C7AE56" w:rsidR="00DC72AD" w:rsidRDefault="00644538">
      <w:pPr>
        <w:spacing w:before="0"/>
        <w:contextualSpacing/>
        <w:jc w:val="left"/>
        <w:rPr>
          <w:szCs w:val="24"/>
        </w:rPr>
      </w:pPr>
      <w:r>
        <w:rPr>
          <w:szCs w:val="24"/>
        </w:rPr>
        <w:fldChar w:fldCharType="end"/>
      </w:r>
      <w:bookmarkEnd w:id="103"/>
    </w:p>
    <w:sectPr w:rsidR="00DC72AD">
      <w:endnotePr>
        <w:numFmt w:val="decimal"/>
      </w:endnotePr>
      <w:pgSz w:w="11906" w:h="16838"/>
      <w:pgMar w:top="1440" w:right="1440" w:bottom="1440" w:left="1440" w:header="720" w:footer="720"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u Istrate" w:date="2019-10-24T08:15:00Z" w:initials="AI">
    <w:p w14:paraId="0566D334" w14:textId="77777777"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Methods section should not include results (number of patients included)</w:t>
      </w:r>
    </w:p>
  </w:comment>
  <w:comment w:id="6" w:author="Alexandru Istrate" w:date="2019-10-24T08:15:00Z" w:initials="AI">
    <w:p w14:paraId="54C11EC6" w14:textId="77777777"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please present the total number of patients with hepatitis A </w:t>
      </w:r>
      <w:proofErr w:type="gramStart"/>
      <w:r>
        <w:rPr>
          <w:rFonts w:ascii="Arial" w:eastAsia="SimSun" w:hAnsi="Arial" w:cs="Arial"/>
          <w:color w:val="222222"/>
          <w:sz w:val="24"/>
          <w:szCs w:val="24"/>
          <w:shd w:val="clear" w:color="auto" w:fill="FFFFFF"/>
        </w:rPr>
        <w:t>and  hepatitis</w:t>
      </w:r>
      <w:proofErr w:type="gramEnd"/>
      <w:r>
        <w:rPr>
          <w:rFonts w:ascii="Arial" w:eastAsia="SimSun" w:hAnsi="Arial" w:cs="Arial"/>
          <w:color w:val="222222"/>
          <w:sz w:val="24"/>
          <w:szCs w:val="24"/>
          <w:shd w:val="clear" w:color="auto" w:fill="FFFFFF"/>
        </w:rPr>
        <w:t xml:space="preserve"> E in the study interval.</w:t>
      </w:r>
    </w:p>
  </w:comment>
  <w:comment w:id="13" w:author="Alexandru Istrate" w:date="2019-10-24T08:16:00Z" w:initials="AI">
    <w:p w14:paraId="0FC66434" w14:textId="77777777"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a milder course of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sustained as more severe forms (25% versus 3.3%) and a mortality of 6.25% versus zero were described in the hepatitis E group compared to the hepatitis A group</w:t>
      </w:r>
    </w:p>
  </w:comment>
  <w:comment w:id="14" w:author="Alexandru Istrate" w:date="2019-10-24T08:16:00Z" w:initials="AI">
    <w:p w14:paraId="48FEE34D" w14:textId="77777777"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the conclusions are not in accordance with the results section </w:t>
      </w:r>
    </w:p>
  </w:comment>
  <w:comment w:id="62" w:author="Alexandru Istrate" w:date="2019-10-24T08:49:00Z" w:initials="AI">
    <w:p w14:paraId="1CCC7C47" w14:textId="7802BB84" w:rsidR="0028554C" w:rsidRDefault="0028554C">
      <w:pPr>
        <w:pStyle w:val="CommentText"/>
      </w:pPr>
      <w:r>
        <w:rPr>
          <w:rStyle w:val="CommentReference"/>
        </w:rPr>
        <w:annotationRef/>
      </w:r>
      <w:r w:rsidRPr="00BF7B6B">
        <w:t>according with age</w:t>
      </w:r>
    </w:p>
  </w:comment>
  <w:comment w:id="65" w:author="Alexandru Istrate" w:date="2019-10-24T08:19:00Z" w:initials="AI">
    <w:p w14:paraId="7562D497" w14:textId="77777777" w:rsidR="0028554C" w:rsidRDefault="0028554C">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 xml:space="preserve">the methodology of surveillance of hepatitis A in Romania (updated 10.07.2019 by the National institute of Health) includes also isolation at </w:t>
      </w:r>
      <w:proofErr w:type="gramStart"/>
      <w:r>
        <w:rPr>
          <w:rFonts w:ascii="Arial" w:eastAsia="SimSun" w:hAnsi="Arial" w:cs="Arial"/>
          <w:color w:val="222222"/>
          <w:sz w:val="24"/>
          <w:szCs w:val="24"/>
          <w:shd w:val="clear" w:color="auto" w:fill="FFFFFF"/>
        </w:rPr>
        <w:t>home, but</w:t>
      </w:r>
      <w:proofErr w:type="gramEnd"/>
      <w:r>
        <w:rPr>
          <w:rFonts w:ascii="Arial" w:eastAsia="SimSun" w:hAnsi="Arial" w:cs="Arial"/>
          <w:color w:val="222222"/>
          <w:sz w:val="24"/>
          <w:szCs w:val="24"/>
          <w:shd w:val="clear" w:color="auto" w:fill="FFFFFF"/>
        </w:rPr>
        <w:t xml:space="preserve"> imposes reporting of the case to the health authorities.</w:t>
      </w:r>
    </w:p>
    <w:p w14:paraId="6B8299F7" w14:textId="77777777" w:rsidR="0028554C" w:rsidRDefault="0028554C">
      <w:pPr>
        <w:pStyle w:val="CommentText"/>
        <w:rPr>
          <w:rFonts w:ascii="Arial" w:eastAsia="SimSun" w:hAnsi="Arial" w:cs="Arial"/>
          <w:color w:val="222222"/>
          <w:sz w:val="24"/>
          <w:szCs w:val="24"/>
          <w:shd w:val="clear" w:color="auto" w:fill="FFFFFF"/>
        </w:rPr>
      </w:pPr>
    </w:p>
    <w:p w14:paraId="0C599557" w14:textId="77777777" w:rsidR="0028554C" w:rsidRDefault="0028554C">
      <w:pPr>
        <w:pStyle w:val="CommentText"/>
      </w:pPr>
      <w:hyperlink r:id="rId1" w:history="1">
        <w:r w:rsidRPr="00CE312D">
          <w:rPr>
            <w:rStyle w:val="Hyperlink"/>
          </w:rPr>
          <w:t>https://cnscbt.ro/index.php/metodologii/hepatita-virala-a/534-metodologie-de-supraveghere-hepatita-virala-a/file</w:t>
        </w:r>
      </w:hyperlink>
    </w:p>
    <w:p w14:paraId="63C2E0C7" w14:textId="77777777" w:rsidR="0028554C" w:rsidRDefault="0028554C">
      <w:pPr>
        <w:pStyle w:val="CommentText"/>
      </w:pPr>
    </w:p>
    <w:p w14:paraId="463618A5" w14:textId="77777777" w:rsidR="0028554C" w:rsidRDefault="0028554C">
      <w:pPr>
        <w:pStyle w:val="CommentText"/>
      </w:pPr>
      <w:r>
        <w:rPr>
          <w:rFonts w:ascii="Arial" w:eastAsia="SimSun" w:hAnsi="Arial" w:cs="Arial"/>
          <w:color w:val="222222"/>
          <w:sz w:val="24"/>
          <w:szCs w:val="24"/>
          <w:shd w:val="clear" w:color="auto" w:fill="FFFFFF"/>
        </w:rPr>
        <w:t>please define “appropriate hospital”</w:t>
      </w:r>
    </w:p>
  </w:comment>
  <w:comment w:id="66" w:author="Alexandru Istrate" w:date="2019-10-24T08:21:00Z" w:initials="AI">
    <w:p w14:paraId="394D6D45" w14:textId="66EA5D44" w:rsidR="0028554C" w:rsidRDefault="0028554C" w:rsidP="007C6A1F">
      <w:pPr>
        <w:pStyle w:val="CommentText"/>
      </w:pPr>
      <w:r>
        <w:rPr>
          <w:rStyle w:val="CommentReference"/>
        </w:rPr>
        <w:annotationRef/>
      </w:r>
      <w:r>
        <w:rPr>
          <w:rFonts w:ascii="Arial" w:eastAsia="SimSun" w:hAnsi="Arial" w:cs="Arial"/>
          <w:color w:val="222222"/>
          <w:sz w:val="24"/>
          <w:szCs w:val="24"/>
          <w:shd w:val="clear" w:color="auto" w:fill="FFFFFF"/>
        </w:rPr>
        <w:t xml:space="preserve">general information should be presented in </w:t>
      </w:r>
      <w:r w:rsidR="004201E6">
        <w:rPr>
          <w:rFonts w:ascii="Arial" w:eastAsia="SimSun" w:hAnsi="Arial" w:cs="Arial"/>
          <w:color w:val="222222"/>
          <w:sz w:val="24"/>
          <w:szCs w:val="24"/>
          <w:shd w:val="clear" w:color="auto" w:fill="FFFFFF"/>
        </w:rPr>
        <w:t>background</w:t>
      </w:r>
      <w:r>
        <w:rPr>
          <w:rFonts w:ascii="Arial" w:eastAsia="SimSun" w:hAnsi="Arial" w:cs="Arial"/>
          <w:color w:val="222222"/>
          <w:sz w:val="24"/>
          <w:szCs w:val="24"/>
          <w:shd w:val="clear" w:color="auto" w:fill="FFFFFF"/>
        </w:rPr>
        <w:t xml:space="preserve"> section</w:t>
      </w:r>
    </w:p>
  </w:comment>
  <w:comment w:id="69" w:author="Alexandru Istrate" w:date="2019-10-24T08:23:00Z" w:initials="AI">
    <w:p w14:paraId="62A4EE93" w14:textId="77777777" w:rsidR="004201E6" w:rsidRDefault="004201E6" w:rsidP="004201E6">
      <w:pPr>
        <w:pStyle w:val="NormalWeb"/>
        <w:ind w:right="720"/>
      </w:pPr>
      <w:r>
        <w:rPr>
          <w:rStyle w:val="CommentReference"/>
        </w:rPr>
        <w:annotationRef/>
      </w:r>
      <w:r>
        <w:rPr>
          <w:rFonts w:ascii="Arial" w:hAnsi="Arial" w:cs="Arial"/>
          <w:color w:val="222222"/>
          <w:shd w:val="clear" w:color="auto" w:fill="FFFFFF"/>
        </w:rPr>
        <w:t>please define laboratory parameters</w:t>
      </w:r>
    </w:p>
  </w:comment>
  <w:comment w:id="70" w:author="Alexandru Istrate" w:date="2019-10-24T12:20:00Z" w:initials="AI">
    <w:p w14:paraId="6C616E18" w14:textId="77777777" w:rsidR="004201E6" w:rsidRPr="006B110C" w:rsidRDefault="004201E6" w:rsidP="004201E6">
      <w:pPr>
        <w:pStyle w:val="CommentText"/>
        <w:rPr>
          <w:color w:val="FF0000"/>
        </w:rPr>
      </w:pPr>
      <w:r w:rsidRPr="006B110C">
        <w:rPr>
          <w:rStyle w:val="CommentReference"/>
          <w:color w:val="FF0000"/>
        </w:rPr>
        <w:annotationRef/>
      </w:r>
      <w:r w:rsidRPr="006B110C">
        <w:rPr>
          <w:color w:val="FF0000"/>
        </w:rPr>
        <w:t xml:space="preserve">De pus: Se, </w:t>
      </w:r>
      <w:proofErr w:type="spellStart"/>
      <w:r w:rsidRPr="006B110C">
        <w:rPr>
          <w:color w:val="FF0000"/>
        </w:rPr>
        <w:t>Sp</w:t>
      </w:r>
      <w:proofErr w:type="spellEnd"/>
    </w:p>
  </w:comment>
  <w:comment w:id="71" w:author="Alexandru Istrate" w:date="2019-10-24T08:22:00Z" w:initials="AI">
    <w:p w14:paraId="70C96FC0" w14:textId="77777777" w:rsidR="004201E6" w:rsidRDefault="004201E6" w:rsidP="004201E6">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the definition for severe case of hepatitis E in not found in the guideline cited. Please give the correct reference for the definition.</w:t>
      </w:r>
    </w:p>
    <w:p w14:paraId="7AD0FB47" w14:textId="77777777" w:rsidR="004201E6" w:rsidRDefault="004201E6" w:rsidP="004201E6">
      <w:pPr>
        <w:pStyle w:val="CommentText"/>
        <w:rPr>
          <w:rFonts w:ascii="Arial" w:eastAsia="SimSun" w:hAnsi="Arial" w:cs="Arial"/>
          <w:color w:val="222222"/>
          <w:sz w:val="24"/>
          <w:szCs w:val="24"/>
          <w:shd w:val="clear" w:color="auto" w:fill="FFFFFF"/>
        </w:rPr>
      </w:pPr>
    </w:p>
    <w:p w14:paraId="3E44CD9A" w14:textId="77777777" w:rsidR="004201E6" w:rsidRPr="000340E1" w:rsidRDefault="004201E6" w:rsidP="004201E6">
      <w:pPr>
        <w:pStyle w:val="CommentText"/>
      </w:pPr>
      <w:r>
        <w:rPr>
          <w:rFonts w:ascii="Arial" w:eastAsia="SimSun" w:hAnsi="Arial" w:cs="Arial"/>
          <w:color w:val="222222"/>
          <w:sz w:val="24"/>
          <w:szCs w:val="24"/>
          <w:shd w:val="clear" w:color="auto" w:fill="FFFFFF"/>
        </w:rPr>
        <w:t>“</w:t>
      </w:r>
      <w:r>
        <w:rPr>
          <w:rFonts w:ascii="Arial" w:eastAsia="SimSun" w:hAnsi="Arial" w:cs="Arial"/>
          <w:b/>
          <w:bCs/>
          <w:color w:val="222222"/>
          <w:sz w:val="24"/>
          <w:szCs w:val="24"/>
          <w:shd w:val="clear" w:color="auto" w:fill="FFFFFF"/>
        </w:rPr>
        <w:t>We</w:t>
      </w:r>
      <w:r>
        <w:rPr>
          <w:rFonts w:ascii="Arial" w:eastAsia="SimSun" w:hAnsi="Arial" w:cs="Arial"/>
          <w:color w:val="222222"/>
          <w:sz w:val="24"/>
          <w:szCs w:val="24"/>
          <w:shd w:val="clear" w:color="auto" w:fill="FFFFFF"/>
        </w:rPr>
        <w:t xml:space="preserve"> defined”?</w:t>
      </w:r>
    </w:p>
  </w:comment>
  <w:comment w:id="72" w:author="Alexandru Istrate" w:date="2019-10-24T08:23:00Z" w:initials="AI">
    <w:p w14:paraId="70905BB1" w14:textId="77777777" w:rsidR="004201E6" w:rsidRPr="000340E1" w:rsidRDefault="004201E6" w:rsidP="004201E6">
      <w:pPr>
        <w:pStyle w:val="NormalWeb"/>
        <w:ind w:right="720"/>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please give a reference for the definition of severe hepatitis A</w:t>
      </w:r>
    </w:p>
    <w:p w14:paraId="6D1A91D4" w14:textId="77777777" w:rsidR="004201E6" w:rsidRDefault="004201E6" w:rsidP="004201E6">
      <w:pPr>
        <w:pStyle w:val="CommentText"/>
        <w:rPr>
          <w:rFonts w:ascii="Arial" w:eastAsia="SimSun" w:hAnsi="Arial" w:cs="Arial"/>
          <w:color w:val="222222"/>
          <w:sz w:val="24"/>
          <w:szCs w:val="24"/>
          <w:shd w:val="clear" w:color="auto" w:fill="FFFFFF"/>
        </w:rPr>
      </w:pPr>
    </w:p>
    <w:p w14:paraId="2F596E06" w14:textId="77777777" w:rsidR="004201E6" w:rsidRDefault="004201E6" w:rsidP="004201E6">
      <w:pPr>
        <w:pStyle w:val="CommentText"/>
      </w:pPr>
      <w:r>
        <w:rPr>
          <w:rFonts w:ascii="Arial" w:eastAsia="SimSun" w:hAnsi="Arial" w:cs="Arial"/>
          <w:color w:val="222222"/>
          <w:sz w:val="24"/>
          <w:szCs w:val="24"/>
          <w:shd w:val="clear" w:color="auto" w:fill="FFFFFF"/>
        </w:rPr>
        <w:t>“</w:t>
      </w:r>
      <w:r>
        <w:rPr>
          <w:rFonts w:ascii="Arial" w:eastAsia="SimSun" w:hAnsi="Arial" w:cs="Arial"/>
          <w:b/>
          <w:bCs/>
          <w:color w:val="222222"/>
          <w:sz w:val="24"/>
          <w:szCs w:val="24"/>
          <w:shd w:val="clear" w:color="auto" w:fill="FFFFFF"/>
        </w:rPr>
        <w:t>We</w:t>
      </w:r>
      <w:r>
        <w:rPr>
          <w:rFonts w:ascii="Arial" w:eastAsia="SimSun" w:hAnsi="Arial" w:cs="Arial"/>
          <w:color w:val="222222"/>
          <w:sz w:val="24"/>
          <w:szCs w:val="24"/>
          <w:shd w:val="clear" w:color="auto" w:fill="FFFFFF"/>
        </w:rPr>
        <w:t xml:space="preserve"> defined”?</w:t>
      </w:r>
    </w:p>
    <w:p w14:paraId="14DEA756" w14:textId="77777777" w:rsidR="004201E6" w:rsidRDefault="004201E6" w:rsidP="004201E6">
      <w:pPr>
        <w:pStyle w:val="CommentText"/>
      </w:pPr>
    </w:p>
    <w:p w14:paraId="3CC648D6" w14:textId="77777777" w:rsidR="004201E6" w:rsidRDefault="004201E6" w:rsidP="004201E6">
      <w:pPr>
        <w:pStyle w:val="CommentText"/>
      </w:pPr>
    </w:p>
  </w:comment>
  <w:comment w:id="73" w:author="Alexandru Istrate" w:date="2019-10-24T08:21:00Z" w:initials="AI">
    <w:p w14:paraId="1DE5153B" w14:textId="77777777" w:rsidR="004201E6" w:rsidRDefault="004201E6" w:rsidP="004201E6">
      <w:pPr>
        <w:pStyle w:val="NormalWeb"/>
        <w:ind w:left="720" w:right="720"/>
      </w:pPr>
      <w:r>
        <w:rPr>
          <w:rStyle w:val="CommentReference"/>
        </w:rPr>
        <w:annotationRef/>
      </w:r>
      <w:r>
        <w:rPr>
          <w:rFonts w:ascii="Arial" w:hAnsi="Arial" w:cs="Arial"/>
          <w:color w:val="222222"/>
          <w:shd w:val="clear" w:color="auto" w:fill="FFFFFF"/>
        </w:rPr>
        <w:t>please define appropriate supportive treatment with references</w:t>
      </w:r>
    </w:p>
    <w:p w14:paraId="786C49F4" w14:textId="77777777" w:rsidR="004201E6" w:rsidRDefault="004201E6" w:rsidP="004201E6">
      <w:pPr>
        <w:pStyle w:val="CommentText"/>
      </w:pPr>
    </w:p>
  </w:comment>
  <w:comment w:id="74" w:author="Alexandru Istrate" w:date="2019-10-24T08:22:00Z" w:initials="AI">
    <w:p w14:paraId="6D5E0774" w14:textId="77777777" w:rsidR="004201E6" w:rsidRDefault="004201E6" w:rsidP="004201E6">
      <w:pPr>
        <w:pStyle w:val="NormalWeb"/>
        <w:ind w:right="720"/>
      </w:pPr>
      <w:r>
        <w:rPr>
          <w:rStyle w:val="CommentReference"/>
        </w:rPr>
        <w:annotationRef/>
      </w:r>
      <w:r>
        <w:rPr>
          <w:rFonts w:ascii="Arial" w:hAnsi="Arial" w:cs="Arial"/>
          <w:color w:val="222222"/>
          <w:shd w:val="clear" w:color="auto" w:fill="FFFFFF"/>
        </w:rPr>
        <w:t>“general recommendations” - please give references</w:t>
      </w:r>
    </w:p>
  </w:comment>
  <w:comment w:id="75" w:author="Alexandru Istrate" w:date="2019-10-24T08:25:00Z" w:initials="AI">
    <w:p w14:paraId="4B50EA0C" w14:textId="77777777" w:rsidR="004201E6" w:rsidRDefault="004201E6" w:rsidP="004201E6">
      <w:pPr>
        <w:pStyle w:val="CommentText"/>
      </w:pPr>
      <w:r>
        <w:rPr>
          <w:rStyle w:val="CommentReference"/>
        </w:rPr>
        <w:annotationRef/>
      </w:r>
      <w:r>
        <w:rPr>
          <w:rFonts w:ascii="Arial" w:eastAsia="SimSun" w:hAnsi="Arial" w:cs="Arial"/>
          <w:color w:val="222222"/>
          <w:sz w:val="24"/>
          <w:szCs w:val="24"/>
          <w:shd w:val="clear" w:color="auto" w:fill="FFFFFF"/>
        </w:rPr>
        <w:t>if the study was retrospective from the electronic database how was the informed consent signed for the study?</w:t>
      </w:r>
    </w:p>
  </w:comment>
  <w:comment w:id="76" w:author="Alexandru Istrate" w:date="2019-10-24T08:45:00Z" w:initials="AI">
    <w:p w14:paraId="7A2FA067" w14:textId="77777777" w:rsidR="004201E6" w:rsidRDefault="004201E6" w:rsidP="004201E6">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please include it as reference at the end of the document</w:t>
      </w:r>
    </w:p>
    <w:p w14:paraId="10298BA7" w14:textId="77777777" w:rsidR="004201E6" w:rsidRDefault="004201E6" w:rsidP="004201E6">
      <w:pPr>
        <w:pStyle w:val="CommentText"/>
      </w:pPr>
    </w:p>
  </w:comment>
  <w:comment w:id="77" w:author="Alexandru Istrate" w:date="2019-10-24T08:27:00Z" w:initials="AI">
    <w:p w14:paraId="610A8BEF" w14:textId="77777777" w:rsidR="0028554C" w:rsidRDefault="0028554C">
      <w:pPr>
        <w:pStyle w:val="CommentText"/>
        <w:rPr>
          <w:rFonts w:ascii="Arial" w:eastAsia="SimSun" w:hAnsi="Arial" w:cs="Arial"/>
          <w:color w:val="222222"/>
          <w:sz w:val="24"/>
          <w:szCs w:val="24"/>
          <w:shd w:val="clear" w:color="auto" w:fill="FFFFFF"/>
        </w:rPr>
      </w:pPr>
      <w:r>
        <w:rPr>
          <w:rStyle w:val="CommentReference"/>
        </w:rPr>
        <w:annotationRef/>
      </w:r>
      <w:r>
        <w:rPr>
          <w:rFonts w:ascii="Arial" w:eastAsia="SimSun" w:hAnsi="Arial" w:cs="Arial"/>
          <w:color w:val="222222"/>
          <w:sz w:val="24"/>
          <w:szCs w:val="24"/>
          <w:shd w:val="clear" w:color="auto" w:fill="FFFFFF"/>
        </w:rPr>
        <w:t xml:space="preserve">collecting data for all viral hepatitis (viral hepatitis B, C) </w:t>
      </w:r>
      <w:proofErr w:type="gramStart"/>
      <w:r>
        <w:rPr>
          <w:rFonts w:ascii="Arial" w:eastAsia="SimSun" w:hAnsi="Arial" w:cs="Arial"/>
          <w:color w:val="222222"/>
          <w:sz w:val="24"/>
          <w:szCs w:val="24"/>
          <w:shd w:val="clear" w:color="auto" w:fill="FFFFFF"/>
        </w:rPr>
        <w:t>including  minor</w:t>
      </w:r>
      <w:proofErr w:type="gramEnd"/>
      <w:r>
        <w:rPr>
          <w:rFonts w:ascii="Arial" w:eastAsia="SimSun" w:hAnsi="Arial" w:cs="Arial"/>
          <w:color w:val="222222"/>
          <w:sz w:val="24"/>
          <w:szCs w:val="24"/>
          <w:shd w:val="clear" w:color="auto" w:fill="FFFFFF"/>
        </w:rPr>
        <w:t xml:space="preserve"> patients  was not presented in  methods section</w:t>
      </w:r>
    </w:p>
    <w:p w14:paraId="672C4B71" w14:textId="77777777" w:rsidR="0028554C" w:rsidRDefault="0028554C">
      <w:pPr>
        <w:pStyle w:val="CommentText"/>
        <w:rPr>
          <w:rFonts w:ascii="Arial" w:eastAsia="SimSun" w:hAnsi="Arial" w:cs="Arial"/>
          <w:color w:val="222222"/>
          <w:sz w:val="24"/>
          <w:szCs w:val="24"/>
          <w:shd w:val="clear" w:color="auto" w:fill="FFFFFF"/>
        </w:rPr>
      </w:pPr>
    </w:p>
    <w:p w14:paraId="41759E16" w14:textId="29571215" w:rsidR="0028554C" w:rsidRDefault="0028554C">
      <w:pPr>
        <w:pStyle w:val="CommentText"/>
      </w:pPr>
      <w:r>
        <w:rPr>
          <w:rFonts w:ascii="Arial" w:eastAsia="SimSun" w:hAnsi="Arial" w:cs="Arial"/>
          <w:color w:val="222222"/>
          <w:sz w:val="24"/>
          <w:szCs w:val="24"/>
          <w:shd w:val="clear" w:color="auto" w:fill="FFFFFF"/>
        </w:rPr>
        <w:t>the number of hepatitis E and hepatitis A in each year (2017, 2018, 2019) is not presented, only the percentage of un unknown total number of hepatitis A, B, C, E (as mentioned before not presented in the method section).</w:t>
      </w:r>
    </w:p>
  </w:comment>
  <w:comment w:id="78" w:author="Alexandru Istrate" w:date="2019-10-24T08:26:00Z" w:initials="AI">
    <w:p w14:paraId="25FA65D6" w14:textId="77777777" w:rsidR="00DB157E" w:rsidRDefault="00DB157E" w:rsidP="00DB157E">
      <w:pPr>
        <w:pStyle w:val="CommentText"/>
      </w:pPr>
      <w:r>
        <w:rPr>
          <w:rStyle w:val="CommentReference"/>
        </w:rPr>
        <w:annotationRef/>
      </w:r>
      <w:r>
        <w:rPr>
          <w:rFonts w:ascii="Arial" w:eastAsia="SimSun" w:hAnsi="Arial" w:cs="Arial"/>
          <w:color w:val="222222"/>
          <w:sz w:val="24"/>
          <w:szCs w:val="24"/>
          <w:shd w:val="clear" w:color="auto" w:fill="FFFFFF"/>
        </w:rPr>
        <w:t>methods section din not present collecting data for the pediatric patients, the retrospective study included consecutive adult patients (&gt;18 years old).</w:t>
      </w:r>
    </w:p>
  </w:comment>
  <w:comment w:id="79" w:author="Alexandru Istrate" w:date="2019-10-24T08:30:00Z" w:initials="AI">
    <w:p w14:paraId="08FB5AE8" w14:textId="4D3F593E"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data collected for transmission source was not mentioned in methods section. What data was collected from the electronic file, as we have a retrospective study?</w:t>
      </w:r>
    </w:p>
  </w:comment>
  <w:comment w:id="82" w:author="Alexandru Istrate" w:date="2019-10-24T12:16:00Z" w:initials="AI">
    <w:p w14:paraId="0C6437FE" w14:textId="3559EC77" w:rsidR="0028554C" w:rsidRDefault="0028554C">
      <w:pPr>
        <w:pStyle w:val="CommentText"/>
      </w:pPr>
      <w:r>
        <w:rPr>
          <w:rStyle w:val="CommentReference"/>
        </w:rPr>
        <w:annotationRef/>
      </w:r>
      <w:r w:rsidRPr="00503121">
        <w:t>present number</w:t>
      </w:r>
    </w:p>
  </w:comment>
  <w:comment w:id="83" w:author="Alexandru Istrate" w:date="2019-10-24T08:33:00Z" w:initials="AI">
    <w:p w14:paraId="4701641F" w14:textId="6E03092A"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please provide information on etiology of chronic liver disease, liver cirrhosis, detail the neurologic disease</w:t>
      </w:r>
    </w:p>
  </w:comment>
  <w:comment w:id="84" w:author="Alexandru Istrate" w:date="2019-10-24T08:32:00Z" w:initials="AI">
    <w:p w14:paraId="3DE2F2F2" w14:textId="76E19786"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please present in methods section the chronic medical conditions recorded</w:t>
      </w:r>
    </w:p>
  </w:comment>
  <w:comment w:id="85" w:author="Alexandru Istrate" w:date="2019-10-24T08:31:00Z" w:initials="AI">
    <w:p w14:paraId="722FD872" w14:textId="0D83A039"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Results section does not present number of severe forms in both groups, though in the results section from the abstract that information was presented</w:t>
      </w:r>
    </w:p>
  </w:comment>
  <w:comment w:id="86" w:author="Alexandru Istrate" w:date="2019-10-28T16:05:00Z" w:initials="AI">
    <w:p w14:paraId="4A3F5A25" w14:textId="31DB1C14" w:rsidR="00DB157E" w:rsidRDefault="00DB157E">
      <w:pPr>
        <w:pStyle w:val="CommentText"/>
      </w:pPr>
      <w:r>
        <w:rPr>
          <w:rStyle w:val="CommentReference"/>
        </w:rPr>
        <w:annotationRef/>
      </w:r>
      <w:proofErr w:type="spellStart"/>
      <w:r>
        <w:t>Rezolvat</w:t>
      </w:r>
      <w:proofErr w:type="spellEnd"/>
    </w:p>
  </w:comment>
  <w:comment w:id="87" w:author="Alexandru Istrate" w:date="2019-10-24T08:32:00Z" w:initials="AI">
    <w:p w14:paraId="4D71186E" w14:textId="03430B2B"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please provide information on duration of ribavirin treatment recommended</w:t>
      </w:r>
    </w:p>
  </w:comment>
  <w:comment w:id="89" w:author="Alexandru Istrate" w:date="2019-10-24T08:33:00Z" w:initials="AI">
    <w:p w14:paraId="425CCAAE" w14:textId="77777777" w:rsidR="00DB157E" w:rsidRDefault="00DB157E" w:rsidP="00C43A8C">
      <w:pPr>
        <w:pStyle w:val="NormalWeb"/>
        <w:ind w:left="720" w:right="720"/>
      </w:pPr>
      <w:r>
        <w:rPr>
          <w:rStyle w:val="CommentReference"/>
        </w:rPr>
        <w:annotationRef/>
      </w:r>
      <w:r>
        <w:rPr>
          <w:rFonts w:ascii="Arial" w:hAnsi="Arial" w:cs="Arial"/>
          <w:color w:val="222222"/>
          <w:shd w:val="clear" w:color="auto" w:fill="FFFFFF"/>
        </w:rPr>
        <w:t>please provide reference for ribavirin therapy recommendation in extrahepatic neurological manifestations of hepatitis E</w:t>
      </w:r>
    </w:p>
    <w:p w14:paraId="54595B0E" w14:textId="0FFF00E6" w:rsidR="0054013D" w:rsidRDefault="0054013D">
      <w:pPr>
        <w:pStyle w:val="CommentText"/>
      </w:pPr>
    </w:p>
  </w:comment>
  <w:comment w:id="90" w:author="Alexandru Istrate" w:date="2019-10-28T16:27:00Z" w:initials="AI">
    <w:p w14:paraId="4ED217AE" w14:textId="13D048C2" w:rsidR="0054013D" w:rsidRDefault="0054013D">
      <w:pPr>
        <w:pStyle w:val="CommentText"/>
      </w:pPr>
      <w:r>
        <w:rPr>
          <w:rStyle w:val="CommentReference"/>
        </w:rPr>
        <w:annotationRef/>
      </w:r>
      <w:r>
        <w:t>“</w:t>
      </w:r>
      <w:r>
        <w:rPr>
          <w:b/>
          <w:bCs/>
        </w:rPr>
        <w:t>and hospital protocol”</w:t>
      </w:r>
    </w:p>
  </w:comment>
  <w:comment w:id="91" w:author="Alexandru Istrate" w:date="2019-10-24T08:33:00Z" w:initials="AI">
    <w:p w14:paraId="6FB6AF02" w14:textId="0B912602" w:rsidR="00DB157E" w:rsidRDefault="00DB157E">
      <w:pPr>
        <w:pStyle w:val="CommentText"/>
      </w:pPr>
      <w:r>
        <w:rPr>
          <w:rStyle w:val="CommentReference"/>
        </w:rPr>
        <w:annotationRef/>
      </w:r>
      <w:r>
        <w:rPr>
          <w:rFonts w:ascii="Arial" w:eastAsia="SimSun" w:hAnsi="Arial" w:cs="Arial"/>
          <w:color w:val="222222"/>
          <w:sz w:val="24"/>
          <w:szCs w:val="24"/>
          <w:shd w:val="clear" w:color="auto" w:fill="FFFFFF"/>
        </w:rPr>
        <w:t>MELD- please provide abbreviation in full at first use, provide reference and include it in data collection from the methods section</w:t>
      </w:r>
    </w:p>
  </w:comment>
  <w:comment w:id="92" w:author="Alexandru Istrate" w:date="2019-10-28T16:27:00Z" w:initials="AI">
    <w:p w14:paraId="24BD25C0" w14:textId="48E85998" w:rsidR="008231E7" w:rsidRDefault="008231E7">
      <w:pPr>
        <w:pStyle w:val="CommentText"/>
      </w:pPr>
      <w:r>
        <w:rPr>
          <w:rStyle w:val="CommentReference"/>
        </w:rPr>
        <w:annotationRef/>
      </w:r>
      <w:proofErr w:type="spellStart"/>
      <w:r>
        <w:t>Rezolvat</w:t>
      </w:r>
      <w:proofErr w:type="spellEnd"/>
    </w:p>
  </w:comment>
  <w:comment w:id="95" w:author="Alexandru Istrate" w:date="2019-10-24T08:34:00Z" w:initials="AI">
    <w:p w14:paraId="09C5757F" w14:textId="77777777" w:rsidR="0028554C" w:rsidRDefault="0028554C" w:rsidP="00C43A8C">
      <w:pPr>
        <w:pStyle w:val="NormalWeb"/>
        <w:ind w:left="720" w:right="720"/>
      </w:pPr>
      <w:r>
        <w:rPr>
          <w:rStyle w:val="CommentReference"/>
        </w:rPr>
        <w:annotationRef/>
      </w:r>
      <w:r>
        <w:rPr>
          <w:rFonts w:ascii="Arial" w:hAnsi="Arial" w:cs="Arial"/>
          <w:color w:val="222222"/>
          <w:shd w:val="clear" w:color="auto" w:fill="FFFFFF"/>
        </w:rPr>
        <w:t xml:space="preserve"> “Unexpected high number of severe and/or lethal cases” not supported by comparison with publications or reports from previous years in the same region, in Romania or </w:t>
      </w:r>
      <w:proofErr w:type="spellStart"/>
      <w:r>
        <w:rPr>
          <w:rFonts w:ascii="Arial" w:hAnsi="Arial" w:cs="Arial"/>
          <w:color w:val="222222"/>
          <w:shd w:val="clear" w:color="auto" w:fill="FFFFFF"/>
        </w:rPr>
        <w:t>neighbouring</w:t>
      </w:r>
      <w:proofErr w:type="spellEnd"/>
      <w:r>
        <w:rPr>
          <w:rFonts w:ascii="Arial" w:hAnsi="Arial" w:cs="Arial"/>
          <w:color w:val="222222"/>
          <w:shd w:val="clear" w:color="auto" w:fill="FFFFFF"/>
        </w:rPr>
        <w:t xml:space="preserve"> countries.</w:t>
      </w:r>
    </w:p>
    <w:p w14:paraId="36A1AAB7" w14:textId="731F1069" w:rsidR="0028554C" w:rsidRDefault="0028554C">
      <w:pPr>
        <w:pStyle w:val="CommentText"/>
      </w:pPr>
    </w:p>
  </w:comment>
  <w:comment w:id="96" w:author="Alexandru Istrate" w:date="2019-10-24T08:35:00Z" w:initials="AI">
    <w:p w14:paraId="46B17B09" w14:textId="5A55ADEF"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“Health care costs” were not </w:t>
      </w:r>
      <w:proofErr w:type="spellStart"/>
      <w:r>
        <w:rPr>
          <w:rFonts w:ascii="Arial" w:eastAsia="SimSun" w:hAnsi="Arial" w:cs="Arial"/>
          <w:color w:val="222222"/>
          <w:sz w:val="24"/>
          <w:szCs w:val="24"/>
          <w:shd w:val="clear" w:color="auto" w:fill="FFFFFF"/>
        </w:rPr>
        <w:t>analysed</w:t>
      </w:r>
      <w:proofErr w:type="spellEnd"/>
      <w:r>
        <w:rPr>
          <w:rFonts w:ascii="Arial" w:eastAsia="SimSun" w:hAnsi="Arial" w:cs="Arial"/>
          <w:color w:val="222222"/>
          <w:sz w:val="24"/>
          <w:szCs w:val="24"/>
          <w:shd w:val="clear" w:color="auto" w:fill="FFFFFF"/>
        </w:rPr>
        <w:t xml:space="preserve"> in the study.</w:t>
      </w:r>
    </w:p>
  </w:comment>
  <w:comment w:id="97" w:author="Alexandru Istrate" w:date="2019-10-24T08:35:00Z" w:initials="AI">
    <w:p w14:paraId="6BCAEFB8" w14:textId="3FC66164"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One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argue on increase number of patients compared to 2016 as no data on the number of cases in </w:t>
      </w:r>
      <w:proofErr w:type="gramStart"/>
      <w:r>
        <w:rPr>
          <w:rFonts w:ascii="Arial" w:eastAsia="SimSun" w:hAnsi="Arial" w:cs="Arial"/>
          <w:color w:val="222222"/>
          <w:sz w:val="24"/>
          <w:szCs w:val="24"/>
          <w:shd w:val="clear" w:color="auto" w:fill="FFFFFF"/>
        </w:rPr>
        <w:t>2016  was</w:t>
      </w:r>
      <w:proofErr w:type="gramEnd"/>
      <w:r>
        <w:rPr>
          <w:rFonts w:ascii="Arial" w:eastAsia="SimSun" w:hAnsi="Arial" w:cs="Arial"/>
          <w:color w:val="222222"/>
          <w:sz w:val="24"/>
          <w:szCs w:val="24"/>
          <w:shd w:val="clear" w:color="auto" w:fill="FFFFFF"/>
        </w:rPr>
        <w:t xml:space="preserve"> provided (though it was mentioned that the same protocol for detection was used in 2016).</w:t>
      </w:r>
    </w:p>
  </w:comment>
  <w:comment w:id="98" w:author="Alexandru Istrate" w:date="2019-10-24T08:35:00Z" w:initials="AI">
    <w:p w14:paraId="0C59EA31" w14:textId="77777777" w:rsidR="0028554C" w:rsidRDefault="0028554C" w:rsidP="00C43A8C">
      <w:pPr>
        <w:pStyle w:val="NormalWeb"/>
        <w:ind w:left="720" w:right="720"/>
      </w:pPr>
      <w:r>
        <w:rPr>
          <w:rStyle w:val="CommentReference"/>
        </w:rPr>
        <w:annotationRef/>
      </w:r>
      <w:r>
        <w:rPr>
          <w:rFonts w:ascii="Arial" w:hAnsi="Arial" w:cs="Arial"/>
          <w:color w:val="222222"/>
          <w:shd w:val="clear" w:color="auto" w:fill="FFFFFF"/>
        </w:rPr>
        <w:t>PCR-based genotyping assays- only PCR-based assays should be mentioned for diagnosis, genotyping is not necessary for diagnosis</w:t>
      </w:r>
    </w:p>
    <w:p w14:paraId="6CF0D96A" w14:textId="77777777" w:rsidR="0028554C" w:rsidRDefault="0028554C">
      <w:pPr>
        <w:pStyle w:val="CommentText"/>
      </w:pPr>
    </w:p>
    <w:p w14:paraId="69E6C2AF" w14:textId="07ED9359" w:rsidR="0028554C" w:rsidRDefault="0028554C">
      <w:pPr>
        <w:pStyle w:val="CommentText"/>
      </w:pPr>
      <w:r>
        <w:t>? follow-up</w:t>
      </w:r>
    </w:p>
  </w:comment>
  <w:comment w:id="99" w:author="Alexandru Istrate" w:date="2019-10-24T08:36:00Z" w:initials="AI">
    <w:p w14:paraId="03E5E940" w14:textId="77777777" w:rsidR="0028554C" w:rsidRDefault="0028554C" w:rsidP="00C43A8C">
      <w:pPr>
        <w:pStyle w:val="NormalWeb"/>
        <w:ind w:right="720"/>
      </w:pPr>
      <w:r>
        <w:rPr>
          <w:rStyle w:val="CommentReference"/>
        </w:rPr>
        <w:annotationRef/>
      </w:r>
      <w:r>
        <w:rPr>
          <w:rFonts w:ascii="Arial" w:hAnsi="Arial" w:cs="Arial"/>
          <w:color w:val="222222"/>
          <w:shd w:val="clear" w:color="auto" w:fill="FFFFFF"/>
        </w:rPr>
        <w:t>The same laboratory request form should be added</w:t>
      </w:r>
    </w:p>
    <w:p w14:paraId="1C3A700E" w14:textId="08E9942B" w:rsidR="0028554C" w:rsidRDefault="0028554C">
      <w:pPr>
        <w:pStyle w:val="CommentText"/>
      </w:pPr>
    </w:p>
  </w:comment>
  <w:comment w:id="100" w:author="Alexandru Istrate" w:date="2019-10-24T08:37:00Z" w:initials="AI">
    <w:p w14:paraId="56D19BFF" w14:textId="1FBA40BF"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“acute infection has a higher incidence in men” -the study shows a higher </w:t>
      </w:r>
      <w:proofErr w:type="spellStart"/>
      <w:r>
        <w:rPr>
          <w:rFonts w:ascii="Arial" w:eastAsia="SimSun" w:hAnsi="Arial" w:cs="Arial"/>
          <w:color w:val="222222"/>
          <w:sz w:val="24"/>
          <w:szCs w:val="24"/>
          <w:shd w:val="clear" w:color="auto" w:fill="FFFFFF"/>
        </w:rPr>
        <w:t>hospitalisation</w:t>
      </w:r>
      <w:proofErr w:type="spellEnd"/>
      <w:r>
        <w:rPr>
          <w:rFonts w:ascii="Arial" w:eastAsia="SimSun" w:hAnsi="Arial" w:cs="Arial"/>
          <w:color w:val="222222"/>
          <w:sz w:val="24"/>
          <w:szCs w:val="24"/>
          <w:shd w:val="clear" w:color="auto" w:fill="FFFFFF"/>
        </w:rPr>
        <w:t xml:space="preserve"> proportion of hepatitis E in men than women, as real incidence of the disease is still unknown.</w:t>
      </w:r>
    </w:p>
  </w:comment>
  <w:comment w:id="101" w:author="Alexandru Istrate" w:date="2019-10-24T08:47:00Z" w:initials="AI">
    <w:p w14:paraId="3AA96C2F" w14:textId="19DEA6E5"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discussion section- there is a spelling mistake “sample” instead of study</w:t>
      </w:r>
    </w:p>
  </w:comment>
  <w:comment w:id="102" w:author="Alexandru Istrate" w:date="2019-10-24T12:18:00Z" w:initials="AI">
    <w:p w14:paraId="47441566" w14:textId="5E7597DE" w:rsidR="0028554C" w:rsidRDefault="0028554C">
      <w:pPr>
        <w:pStyle w:val="CommentText"/>
      </w:pPr>
      <w:r>
        <w:rPr>
          <w:rStyle w:val="CommentReference"/>
        </w:rPr>
        <w:annotationRef/>
      </w:r>
      <w:r w:rsidRPr="0074674D">
        <w:t>Should be discussed more</w:t>
      </w:r>
    </w:p>
  </w:comment>
  <w:comment w:id="104" w:author="Alexandru Istrate" w:date="2019-10-24T08:41:00Z" w:initials="AI">
    <w:p w14:paraId="03FF4E6C" w14:textId="7E85B3E3" w:rsidR="0028554C" w:rsidRDefault="0028554C" w:rsidP="00BF7B6B">
      <w:pPr>
        <w:pStyle w:val="NormalWeb"/>
        <w:ind w:right="720"/>
      </w:pPr>
      <w:r>
        <w:rPr>
          <w:rStyle w:val="CommentReference"/>
        </w:rPr>
        <w:annotationRef/>
      </w:r>
      <w:r>
        <w:rPr>
          <w:rFonts w:ascii="Arial" w:hAnsi="Arial" w:cs="Arial"/>
          <w:color w:val="222222"/>
          <w:shd w:val="clear" w:color="auto" w:fill="FFFFFF"/>
        </w:rPr>
        <w:t>Please compare the proportion of severe forms and mortality rate in your study with results of similar studies.</w:t>
      </w:r>
    </w:p>
  </w:comment>
  <w:comment w:id="105" w:author="Alexandru Istrate" w:date="2019-10-24T08:38:00Z" w:initials="AI">
    <w:p w14:paraId="7541B6AD" w14:textId="1E53B817"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severe thrombocytopenia with contraindication to ribavirin was not presented in results section.</w:t>
      </w:r>
    </w:p>
  </w:comment>
  <w:comment w:id="106" w:author="Alexandru Istrate" w:date="2019-10-24T08:38:00Z" w:initials="AI">
    <w:p w14:paraId="7AB2D461" w14:textId="22EB4D0A" w:rsidR="0028554C" w:rsidRDefault="0028554C" w:rsidP="00C43A8C">
      <w:pPr>
        <w:pStyle w:val="NormalWeb"/>
        <w:ind w:right="720"/>
      </w:pPr>
      <w:r>
        <w:rPr>
          <w:rStyle w:val="CommentReference"/>
        </w:rPr>
        <w:annotationRef/>
      </w:r>
      <w:r>
        <w:rPr>
          <w:rFonts w:ascii="Arial" w:hAnsi="Arial" w:cs="Arial"/>
          <w:color w:val="222222"/>
          <w:shd w:val="clear" w:color="auto" w:fill="FFFFFF"/>
        </w:rPr>
        <w:t>severe hepatitis A, as mentioned before, not presented in results section.</w:t>
      </w:r>
    </w:p>
  </w:comment>
  <w:comment w:id="107" w:author="Alexandru Istrate" w:date="2019-10-24T08:40:00Z" w:initials="AI">
    <w:p w14:paraId="596974F4" w14:textId="6BD19B44"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as more patients with severe form (in number and percentage) and death are present in hepatitis E group compared to hepatitis A group, milder disease in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supported.</w:t>
      </w:r>
    </w:p>
  </w:comment>
  <w:comment w:id="108" w:author="Alexandru Istrate" w:date="2019-10-24T12:18:00Z" w:initials="AI">
    <w:p w14:paraId="604FFF8E" w14:textId="2E0A2D74" w:rsidR="0028554C" w:rsidRDefault="0028554C">
      <w:pPr>
        <w:pStyle w:val="CommentText"/>
      </w:pPr>
      <w:r>
        <w:rPr>
          <w:rStyle w:val="CommentReference"/>
        </w:rPr>
        <w:annotationRef/>
      </w:r>
      <w:r w:rsidRPr="0074674D">
        <w:t>Sensitivity and specificity of IgM test, persistence of IgM made difficult the difference between acute and recent disease</w:t>
      </w:r>
    </w:p>
  </w:comment>
  <w:comment w:id="109" w:author="Alexandru Istrate" w:date="2019-10-24T08:40:00Z" w:initials="AI">
    <w:p w14:paraId="4B2111B7" w14:textId="09E6B3DA"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no presumption on genotyping can be made in the absence of laboratory data.</w:t>
      </w:r>
    </w:p>
  </w:comment>
  <w:comment w:id="110" w:author="Alexandru Istrate" w:date="2019-10-24T08:42:00Z" w:initials="AI">
    <w:p w14:paraId="0F18CF1D" w14:textId="17BB2094"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compared to 2017, as no data on previous years is provided.</w:t>
      </w:r>
    </w:p>
  </w:comment>
  <w:comment w:id="111" w:author="Alexandru Istrate" w:date="2019-10-24T08:42:00Z" w:initials="AI">
    <w:p w14:paraId="5FFFDA8D" w14:textId="6D85D913"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 xml:space="preserve">wrong conclusion – as presented before: as more patients with severe form (in number and percentage) and more death are present in hepatitis E group compared to hepatitis A group, milder disease in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supported.</w:t>
      </w:r>
    </w:p>
  </w:comment>
  <w:comment w:id="112" w:author="Alexandru Istrate" w:date="2019-10-24T08:42:00Z" w:initials="AI">
    <w:p w14:paraId="01533228" w14:textId="7C352240" w:rsidR="0028554C" w:rsidRDefault="0028554C">
      <w:pPr>
        <w:pStyle w:val="CommentText"/>
      </w:pPr>
      <w:r>
        <w:rPr>
          <w:rStyle w:val="CommentReference"/>
        </w:rPr>
        <w:annotationRef/>
      </w:r>
      <w:r>
        <w:rPr>
          <w:rFonts w:ascii="Arial" w:eastAsia="SimSun" w:hAnsi="Arial" w:cs="Arial"/>
          <w:color w:val="222222"/>
          <w:sz w:val="24"/>
          <w:szCs w:val="24"/>
          <w:shd w:val="clear" w:color="auto" w:fill="FFFFFF"/>
        </w:rPr>
        <w:t>the benefit of antiviral therapy should not be evaluated from retrospective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6D334" w15:done="0"/>
  <w15:commentEx w15:paraId="54C11EC6" w15:done="0"/>
  <w15:commentEx w15:paraId="0FC66434" w15:done="0"/>
  <w15:commentEx w15:paraId="48FEE34D" w15:done="0"/>
  <w15:commentEx w15:paraId="1CCC7C47" w15:done="0"/>
  <w15:commentEx w15:paraId="463618A5" w15:done="0"/>
  <w15:commentEx w15:paraId="394D6D45" w15:done="0"/>
  <w15:commentEx w15:paraId="62A4EE93" w15:done="0"/>
  <w15:commentEx w15:paraId="6C616E18" w15:done="0"/>
  <w15:commentEx w15:paraId="3E44CD9A" w15:done="0"/>
  <w15:commentEx w15:paraId="3CC648D6" w15:done="0"/>
  <w15:commentEx w15:paraId="786C49F4" w15:done="0"/>
  <w15:commentEx w15:paraId="6D5E0774" w15:done="0"/>
  <w15:commentEx w15:paraId="4B50EA0C" w15:done="0"/>
  <w15:commentEx w15:paraId="10298BA7" w15:done="0"/>
  <w15:commentEx w15:paraId="41759E16" w15:done="0"/>
  <w15:commentEx w15:paraId="25FA65D6" w15:done="0"/>
  <w15:commentEx w15:paraId="08FB5AE8" w15:done="0"/>
  <w15:commentEx w15:paraId="0C6437FE" w15:done="0"/>
  <w15:commentEx w15:paraId="4701641F" w15:done="0"/>
  <w15:commentEx w15:paraId="3DE2F2F2" w15:done="0"/>
  <w15:commentEx w15:paraId="722FD872" w15:done="0"/>
  <w15:commentEx w15:paraId="4A3F5A25" w15:paraIdParent="722FD872" w15:done="0"/>
  <w15:commentEx w15:paraId="4D71186E" w15:done="0"/>
  <w15:commentEx w15:paraId="54595B0E" w15:done="0"/>
  <w15:commentEx w15:paraId="4ED217AE" w15:paraIdParent="54595B0E" w15:done="0"/>
  <w15:commentEx w15:paraId="6FB6AF02" w15:done="0"/>
  <w15:commentEx w15:paraId="24BD25C0" w15:paraIdParent="6FB6AF02" w15:done="0"/>
  <w15:commentEx w15:paraId="36A1AAB7" w15:done="0"/>
  <w15:commentEx w15:paraId="46B17B09" w15:done="0"/>
  <w15:commentEx w15:paraId="6BCAEFB8" w15:done="0"/>
  <w15:commentEx w15:paraId="69E6C2AF" w15:done="0"/>
  <w15:commentEx w15:paraId="1C3A700E" w15:done="0"/>
  <w15:commentEx w15:paraId="56D19BFF" w15:done="0"/>
  <w15:commentEx w15:paraId="3AA96C2F" w15:done="0"/>
  <w15:commentEx w15:paraId="47441566" w15:done="0"/>
  <w15:commentEx w15:paraId="03FF4E6C" w15:done="0"/>
  <w15:commentEx w15:paraId="7541B6AD" w15:done="0"/>
  <w15:commentEx w15:paraId="7AB2D461" w15:done="0"/>
  <w15:commentEx w15:paraId="596974F4" w15:done="0"/>
  <w15:commentEx w15:paraId="604FFF8E" w15:done="0"/>
  <w15:commentEx w15:paraId="4B2111B7" w15:done="0"/>
  <w15:commentEx w15:paraId="0F18CF1D" w15:done="0"/>
  <w15:commentEx w15:paraId="5FFFDA8D" w15:done="0"/>
  <w15:commentEx w15:paraId="015332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6D334" w16cid:durableId="215BDC22"/>
  <w16cid:commentId w16cid:paraId="54C11EC6" w16cid:durableId="215BDC0D"/>
  <w16cid:commentId w16cid:paraId="0FC66434" w16cid:durableId="215BDC51"/>
  <w16cid:commentId w16cid:paraId="48FEE34D" w16cid:durableId="215BDC78"/>
  <w16cid:commentId w16cid:paraId="1CCC7C47" w16cid:durableId="215BE408"/>
  <w16cid:commentId w16cid:paraId="463618A5" w16cid:durableId="215BDCF6"/>
  <w16cid:commentId w16cid:paraId="394D6D45" w16cid:durableId="216168CC"/>
  <w16cid:commentId w16cid:paraId="62A4EE93" w16cid:durableId="21618383"/>
  <w16cid:commentId w16cid:paraId="6C616E18" w16cid:durableId="21618382"/>
  <w16cid:commentId w16cid:paraId="3E44CD9A" w16cid:durableId="21618381"/>
  <w16cid:commentId w16cid:paraId="3CC648D6" w16cid:durableId="21618380"/>
  <w16cid:commentId w16cid:paraId="786C49F4" w16cid:durableId="2161837F"/>
  <w16cid:commentId w16cid:paraId="6D5E0774" w16cid:durableId="2161837E"/>
  <w16cid:commentId w16cid:paraId="4B50EA0C" w16cid:durableId="2161837D"/>
  <w16cid:commentId w16cid:paraId="10298BA7" w16cid:durableId="2161837C"/>
  <w16cid:commentId w16cid:paraId="41759E16" w16cid:durableId="215BDEDE"/>
  <w16cid:commentId w16cid:paraId="25FA65D6" w16cid:durableId="215BDEBF"/>
  <w16cid:commentId w16cid:paraId="08FB5AE8" w16cid:durableId="215BDF93"/>
  <w16cid:commentId w16cid:paraId="0C6437FE" w16cid:durableId="215C14BA"/>
  <w16cid:commentId w16cid:paraId="4701641F" w16cid:durableId="215BE042"/>
  <w16cid:commentId w16cid:paraId="3DE2F2F2" w16cid:durableId="215BE015"/>
  <w16cid:commentId w16cid:paraId="722FD872" w16cid:durableId="215BDFD6"/>
  <w16cid:commentId w16cid:paraId="4A3F5A25" w16cid:durableId="21619042"/>
  <w16cid:commentId w16cid:paraId="4D71186E" w16cid:durableId="215BE02F"/>
  <w16cid:commentId w16cid:paraId="54595B0E" w16cid:durableId="215BE06E"/>
  <w16cid:commentId w16cid:paraId="4ED217AE" w16cid:durableId="21619562"/>
  <w16cid:commentId w16cid:paraId="6FB6AF02" w16cid:durableId="215BE05D"/>
  <w16cid:commentId w16cid:paraId="24BD25C0" w16cid:durableId="21619574"/>
  <w16cid:commentId w16cid:paraId="36A1AAB7" w16cid:durableId="215BE0A9"/>
  <w16cid:commentId w16cid:paraId="46B17B09" w16cid:durableId="215BE0BB"/>
  <w16cid:commentId w16cid:paraId="6BCAEFB8" w16cid:durableId="215BE0D0"/>
  <w16cid:commentId w16cid:paraId="69E6C2AF" w16cid:durableId="215BE0E9"/>
  <w16cid:commentId w16cid:paraId="1C3A700E" w16cid:durableId="215BE114"/>
  <w16cid:commentId w16cid:paraId="56D19BFF" w16cid:durableId="215BE139"/>
  <w16cid:commentId w16cid:paraId="3AA96C2F" w16cid:durableId="215BE397"/>
  <w16cid:commentId w16cid:paraId="47441566" w16cid:durableId="215C14F8"/>
  <w16cid:commentId w16cid:paraId="03FF4E6C" w16cid:durableId="215BE243"/>
  <w16cid:commentId w16cid:paraId="7541B6AD" w16cid:durableId="215BE183"/>
  <w16cid:commentId w16cid:paraId="7AB2D461" w16cid:durableId="215BE199"/>
  <w16cid:commentId w16cid:paraId="596974F4" w16cid:durableId="215BE1ED"/>
  <w16cid:commentId w16cid:paraId="604FFF8E" w16cid:durableId="215C152E"/>
  <w16cid:commentId w16cid:paraId="4B2111B7" w16cid:durableId="215BE212"/>
  <w16cid:commentId w16cid:paraId="0F18CF1D" w16cid:durableId="215BE262"/>
  <w16cid:commentId w16cid:paraId="5FFFDA8D" w16cid:durableId="215BE272"/>
  <w16cid:commentId w16cid:paraId="01533228" w16cid:durableId="215BE281"/>
</w16cid:commentsIds>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676A1" w14:textId="77777777" w:rsidR="00FA3C68" w:rsidRDefault="00FA3C68">
      <w:r>
        <w:separator/>
      </w:r>
    </w:p>
  </w:endnote>
  <w:endnote w:type="continuationSeparator" w:id="0">
    <w:p w14:paraId="5FB111F6" w14:textId="77777777" w:rsidR="00FA3C68" w:rsidRDefault="00FA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B5BD6" w14:textId="77777777" w:rsidR="00FA3C68" w:rsidRDefault="00FA3C68">
      <w:r>
        <w:separator/>
      </w:r>
    </w:p>
  </w:footnote>
  <w:footnote w:type="continuationSeparator" w:id="0">
    <w:p w14:paraId="3C5CD79E" w14:textId="77777777" w:rsidR="00FA3C68" w:rsidRDefault="00FA3C6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AD" w15:userId="S::alexandru.istrate@student.umfcluj.ro::5b5c715a-702f-49b9-a1b4-d262d9ea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vNaAO98YyYs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3157D"/>
    <w:rsid w:val="000340E1"/>
    <w:rsid w:val="00034566"/>
    <w:rsid w:val="00040C8E"/>
    <w:rsid w:val="00042235"/>
    <w:rsid w:val="000467BD"/>
    <w:rsid w:val="0005431C"/>
    <w:rsid w:val="00057252"/>
    <w:rsid w:val="000A3CC1"/>
    <w:rsid w:val="000B2B5A"/>
    <w:rsid w:val="000B5B24"/>
    <w:rsid w:val="000F2FB2"/>
    <w:rsid w:val="00123F79"/>
    <w:rsid w:val="001265C0"/>
    <w:rsid w:val="00150657"/>
    <w:rsid w:val="00150AED"/>
    <w:rsid w:val="001841CE"/>
    <w:rsid w:val="001A55FA"/>
    <w:rsid w:val="001B1CF6"/>
    <w:rsid w:val="001B242D"/>
    <w:rsid w:val="001B54A6"/>
    <w:rsid w:val="001D34BD"/>
    <w:rsid w:val="001D4252"/>
    <w:rsid w:val="001F425C"/>
    <w:rsid w:val="001F6AF3"/>
    <w:rsid w:val="00201CCA"/>
    <w:rsid w:val="00202EA3"/>
    <w:rsid w:val="00205760"/>
    <w:rsid w:val="00217F0F"/>
    <w:rsid w:val="00241BDF"/>
    <w:rsid w:val="00245EB3"/>
    <w:rsid w:val="002701D3"/>
    <w:rsid w:val="00284E7B"/>
    <w:rsid w:val="0028554C"/>
    <w:rsid w:val="00292DD6"/>
    <w:rsid w:val="002B6972"/>
    <w:rsid w:val="002D55D9"/>
    <w:rsid w:val="00312C34"/>
    <w:rsid w:val="00323D16"/>
    <w:rsid w:val="0033091D"/>
    <w:rsid w:val="00344F89"/>
    <w:rsid w:val="00357A4F"/>
    <w:rsid w:val="00360E28"/>
    <w:rsid w:val="00391F7E"/>
    <w:rsid w:val="00394E3E"/>
    <w:rsid w:val="00395D21"/>
    <w:rsid w:val="003C226D"/>
    <w:rsid w:val="003D725E"/>
    <w:rsid w:val="003E1554"/>
    <w:rsid w:val="003F09B7"/>
    <w:rsid w:val="003F762E"/>
    <w:rsid w:val="00404ED6"/>
    <w:rsid w:val="004136B9"/>
    <w:rsid w:val="004201E6"/>
    <w:rsid w:val="00424266"/>
    <w:rsid w:val="0045098A"/>
    <w:rsid w:val="004619F5"/>
    <w:rsid w:val="00466259"/>
    <w:rsid w:val="0048342C"/>
    <w:rsid w:val="0048364F"/>
    <w:rsid w:val="004B0E7F"/>
    <w:rsid w:val="004C377A"/>
    <w:rsid w:val="004E6BA9"/>
    <w:rsid w:val="004F44BB"/>
    <w:rsid w:val="00503121"/>
    <w:rsid w:val="0054013D"/>
    <w:rsid w:val="00547996"/>
    <w:rsid w:val="00556C25"/>
    <w:rsid w:val="00561B51"/>
    <w:rsid w:val="005A5557"/>
    <w:rsid w:val="005A6796"/>
    <w:rsid w:val="005D6869"/>
    <w:rsid w:val="005F3ADE"/>
    <w:rsid w:val="00603B32"/>
    <w:rsid w:val="00610DBF"/>
    <w:rsid w:val="00617296"/>
    <w:rsid w:val="00644538"/>
    <w:rsid w:val="00671E98"/>
    <w:rsid w:val="00675AA0"/>
    <w:rsid w:val="00690CA8"/>
    <w:rsid w:val="00693BE9"/>
    <w:rsid w:val="006A0EA6"/>
    <w:rsid w:val="006A2DE5"/>
    <w:rsid w:val="006B110C"/>
    <w:rsid w:val="006B62E3"/>
    <w:rsid w:val="006C4A0B"/>
    <w:rsid w:val="006C4DD8"/>
    <w:rsid w:val="006E7EA8"/>
    <w:rsid w:val="00706BB9"/>
    <w:rsid w:val="007347D5"/>
    <w:rsid w:val="0074674D"/>
    <w:rsid w:val="007706B9"/>
    <w:rsid w:val="007828D2"/>
    <w:rsid w:val="00791541"/>
    <w:rsid w:val="007B44BD"/>
    <w:rsid w:val="007B541A"/>
    <w:rsid w:val="007C6A1F"/>
    <w:rsid w:val="007D235C"/>
    <w:rsid w:val="007D2D60"/>
    <w:rsid w:val="007E6C75"/>
    <w:rsid w:val="007F1671"/>
    <w:rsid w:val="007F2575"/>
    <w:rsid w:val="00801463"/>
    <w:rsid w:val="00806161"/>
    <w:rsid w:val="00810FB1"/>
    <w:rsid w:val="0081618F"/>
    <w:rsid w:val="008231E7"/>
    <w:rsid w:val="00831CFF"/>
    <w:rsid w:val="00846EC7"/>
    <w:rsid w:val="008645A7"/>
    <w:rsid w:val="00874B02"/>
    <w:rsid w:val="008A642C"/>
    <w:rsid w:val="008A6ABA"/>
    <w:rsid w:val="008A7C14"/>
    <w:rsid w:val="008D1564"/>
    <w:rsid w:val="008D4059"/>
    <w:rsid w:val="008D6AA7"/>
    <w:rsid w:val="00916B36"/>
    <w:rsid w:val="00917A8B"/>
    <w:rsid w:val="00917BCE"/>
    <w:rsid w:val="009262EF"/>
    <w:rsid w:val="00941CE1"/>
    <w:rsid w:val="00941E7A"/>
    <w:rsid w:val="00946F72"/>
    <w:rsid w:val="00967C5E"/>
    <w:rsid w:val="00983FED"/>
    <w:rsid w:val="009D64AC"/>
    <w:rsid w:val="009D7C59"/>
    <w:rsid w:val="00A0389C"/>
    <w:rsid w:val="00A17A49"/>
    <w:rsid w:val="00A41866"/>
    <w:rsid w:val="00A44E7B"/>
    <w:rsid w:val="00A56545"/>
    <w:rsid w:val="00A70B21"/>
    <w:rsid w:val="00A824D4"/>
    <w:rsid w:val="00A843C6"/>
    <w:rsid w:val="00AB2166"/>
    <w:rsid w:val="00AB33B7"/>
    <w:rsid w:val="00AB4C3A"/>
    <w:rsid w:val="00AB7AF3"/>
    <w:rsid w:val="00AC0CB5"/>
    <w:rsid w:val="00AE594D"/>
    <w:rsid w:val="00AE5F1E"/>
    <w:rsid w:val="00B075ED"/>
    <w:rsid w:val="00B11FCB"/>
    <w:rsid w:val="00B24B3F"/>
    <w:rsid w:val="00B2552B"/>
    <w:rsid w:val="00B518CA"/>
    <w:rsid w:val="00B5603B"/>
    <w:rsid w:val="00B637F8"/>
    <w:rsid w:val="00B80843"/>
    <w:rsid w:val="00BA6C9D"/>
    <w:rsid w:val="00BD0FBD"/>
    <w:rsid w:val="00BF22B3"/>
    <w:rsid w:val="00BF7B6B"/>
    <w:rsid w:val="00C06A24"/>
    <w:rsid w:val="00C217C3"/>
    <w:rsid w:val="00C31BA4"/>
    <w:rsid w:val="00C4023E"/>
    <w:rsid w:val="00C43A8C"/>
    <w:rsid w:val="00C6400C"/>
    <w:rsid w:val="00C86551"/>
    <w:rsid w:val="00C87078"/>
    <w:rsid w:val="00CB28A8"/>
    <w:rsid w:val="00CB3E49"/>
    <w:rsid w:val="00CD0BC6"/>
    <w:rsid w:val="00CF1732"/>
    <w:rsid w:val="00D03D4B"/>
    <w:rsid w:val="00D13ED5"/>
    <w:rsid w:val="00D340AC"/>
    <w:rsid w:val="00D44915"/>
    <w:rsid w:val="00D4528C"/>
    <w:rsid w:val="00D5182F"/>
    <w:rsid w:val="00D775CB"/>
    <w:rsid w:val="00D81C8E"/>
    <w:rsid w:val="00D966F1"/>
    <w:rsid w:val="00DB157E"/>
    <w:rsid w:val="00DC443A"/>
    <w:rsid w:val="00DC72AD"/>
    <w:rsid w:val="00DD75C5"/>
    <w:rsid w:val="00DE3753"/>
    <w:rsid w:val="00DE3B46"/>
    <w:rsid w:val="00E01B16"/>
    <w:rsid w:val="00E0610C"/>
    <w:rsid w:val="00E11825"/>
    <w:rsid w:val="00E13810"/>
    <w:rsid w:val="00E16FE3"/>
    <w:rsid w:val="00E23102"/>
    <w:rsid w:val="00E54EE6"/>
    <w:rsid w:val="00E61228"/>
    <w:rsid w:val="00E74E5C"/>
    <w:rsid w:val="00E81E49"/>
    <w:rsid w:val="00E86B96"/>
    <w:rsid w:val="00E917F9"/>
    <w:rsid w:val="00EA3464"/>
    <w:rsid w:val="00EB3760"/>
    <w:rsid w:val="00EC22A0"/>
    <w:rsid w:val="00EC7C91"/>
    <w:rsid w:val="00ED5A0B"/>
    <w:rsid w:val="00EF28D0"/>
    <w:rsid w:val="00F10546"/>
    <w:rsid w:val="00F14D21"/>
    <w:rsid w:val="00F17954"/>
    <w:rsid w:val="00F43193"/>
    <w:rsid w:val="00F55D4A"/>
    <w:rsid w:val="00F805D5"/>
    <w:rsid w:val="00FA1BB4"/>
    <w:rsid w:val="00FA3C68"/>
    <w:rsid w:val="00FC167E"/>
    <w:rsid w:val="00FE02ED"/>
    <w:rsid w:val="00FE2798"/>
    <w:rsid w:val="00FE6FC3"/>
    <w:rsid w:val="00FE787D"/>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7F7224"/>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00DE8"/>
  <w15:docId w15:val="{995DC411-09A3-4CC1-BF84-38E68D2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lsdException w:name="page number" w:semiHidden="1" w:unhideWhenUsed="1"/>
    <w:lsdException w:name="endnote reference"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
    <w:rPr>
      <w:rFonts w:eastAsia="SimHei" w:cs="Arial"/>
      <w:i/>
    </w:rPr>
  </w:style>
  <w:style w:type="paragraph" w:styleId="CommentText">
    <w:name w:val="annotation text"/>
    <w:basedOn w:val="Normal"/>
    <w:link w:val="CommentTextChar"/>
    <w:semiHidden/>
    <w:unhideWhenUsed/>
    <w:qFormat/>
    <w:rPr>
      <w:sz w:val="20"/>
    </w:rPr>
  </w:style>
  <w:style w:type="paragraph" w:styleId="CommentSubject">
    <w:name w:val="annotation subject"/>
    <w:basedOn w:val="CommentText"/>
    <w:next w:val="CommentText"/>
    <w:link w:val="CommentSubjectChar"/>
    <w:semiHidden/>
    <w:unhideWhenUsed/>
    <w:qFormat/>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qFormat/>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qFormat/>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qFormat/>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pPr>
      <w:tabs>
        <w:tab w:val="left" w:pos="504"/>
      </w:tabs>
      <w:spacing w:after="0"/>
      <w:ind w:left="504" w:hanging="504"/>
    </w:pPr>
  </w:style>
  <w:style w:type="character" w:customStyle="1" w:styleId="HeaderChar">
    <w:name w:val="Header Char"/>
    <w:basedOn w:val="DefaultParagraphFont"/>
    <w:link w:val="Header"/>
    <w:qFormat/>
    <w:rPr>
      <w:rFonts w:eastAsiaTheme="minorEastAsia"/>
      <w:sz w:val="24"/>
      <w:lang w:eastAsia="zh-CN"/>
    </w:rPr>
  </w:style>
  <w:style w:type="character" w:customStyle="1" w:styleId="FooterChar">
    <w:name w:val="Footer Char"/>
    <w:basedOn w:val="DefaultParagraphFont"/>
    <w:link w:val="Footer"/>
    <w:qFormat/>
    <w:rPr>
      <w:rFonts w:eastAsiaTheme="minorEastAsia"/>
      <w:sz w:val="24"/>
      <w:lang w:eastAsia="zh-CN"/>
    </w:rPr>
  </w:style>
  <w:style w:type="paragraph" w:customStyle="1" w:styleId="Bibliography2">
    <w:name w:val="Bibliography2"/>
    <w:basedOn w:val="Normal"/>
    <w:next w:val="Normal"/>
    <w:uiPriority w:val="37"/>
    <w:unhideWhenUsed/>
    <w:qFormat/>
    <w:pPr>
      <w:tabs>
        <w:tab w:val="left" w:pos="504"/>
      </w:tabs>
      <w:spacing w:after="240"/>
      <w:ind w:left="504" w:hanging="504"/>
    </w:pPr>
  </w:style>
  <w:style w:type="character" w:customStyle="1" w:styleId="CommentTextChar">
    <w:name w:val="Comment Text Char"/>
    <w:basedOn w:val="DefaultParagraphFont"/>
    <w:link w:val="CommentText"/>
    <w:semiHidden/>
    <w:qFormat/>
    <w:rPr>
      <w:rFonts w:eastAsiaTheme="minorEastAsia"/>
      <w:lang w:val="en-US" w:eastAsia="zh-CN"/>
    </w:rPr>
  </w:style>
  <w:style w:type="character" w:customStyle="1" w:styleId="CommentSubjectChar">
    <w:name w:val="Comment Subject Char"/>
    <w:basedOn w:val="CommentTextChar"/>
    <w:link w:val="CommentSubject"/>
    <w:semiHidden/>
    <w:qFormat/>
    <w:rPr>
      <w:rFonts w:eastAsiaTheme="minorEastAsia"/>
      <w:b/>
      <w:bCs/>
      <w:lang w:val="en-US" w:eastAsia="zh-CN"/>
    </w:rPr>
  </w:style>
  <w:style w:type="character" w:customStyle="1" w:styleId="BalloonTextChar">
    <w:name w:val="Balloon Text Char"/>
    <w:basedOn w:val="DefaultParagraphFont"/>
    <w:link w:val="BalloonText"/>
    <w:semiHidden/>
    <w:qFormat/>
    <w:rPr>
      <w:rFonts w:ascii="Segoe UI" w:eastAsiaTheme="minorEastAsia" w:hAnsi="Segoe UI" w:cs="Segoe UI"/>
      <w:sz w:val="18"/>
      <w:szCs w:val="18"/>
      <w:lang w:val="en-US" w:eastAsia="zh-CN"/>
    </w:rPr>
  </w:style>
  <w:style w:type="character" w:styleId="UnresolvedMention">
    <w:name w:val="Unresolved Mention"/>
    <w:basedOn w:val="DefaultParagraphFont"/>
    <w:uiPriority w:val="99"/>
    <w:semiHidden/>
    <w:unhideWhenUsed/>
    <w:rsid w:val="00644538"/>
    <w:rPr>
      <w:color w:val="605E5C"/>
      <w:shd w:val="clear" w:color="auto" w:fill="E1DFDD"/>
    </w:rPr>
  </w:style>
  <w:style w:type="paragraph" w:styleId="Bibliography">
    <w:name w:val="Bibliography"/>
    <w:basedOn w:val="Normal"/>
    <w:next w:val="Normal"/>
    <w:uiPriority w:val="37"/>
    <w:unhideWhenUsed/>
    <w:rsid w:val="0064453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cnscbt.ro/index.php/metodologii/hepatita-virala-a/534-metodologie-de-supraveghere-hepatita-virala-a/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12</Pages>
  <Words>18822</Words>
  <Characters>109170</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calzzone</dc:creator>
  <cp:keywords/>
  <dc:description/>
  <cp:lastModifiedBy>Alexandru Istrate</cp:lastModifiedBy>
  <cp:revision>1</cp:revision>
  <dcterms:created xsi:type="dcterms:W3CDTF">2019-10-08T14:19:00Z</dcterms:created>
  <dcterms:modified xsi:type="dcterms:W3CDTF">2019-10-31T10:27:00Z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zotero-version="5.0.76"&gt;&lt;session id="fOv4K14C"/&gt;&lt;style id="http://www.zotero.org/styles/springer-vancouver-brackets"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